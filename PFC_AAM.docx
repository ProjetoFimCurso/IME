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EA953B" w14:textId="77777777" w:rsidR="00D1055D" w:rsidRPr="00B64327" w:rsidRDefault="00D1055D" w:rsidP="00D1055D">
      <w:pPr>
        <w:jc w:val="center"/>
        <w:outlineLvl w:val="0"/>
        <w:rPr>
          <w:b/>
          <w:sz w:val="32"/>
          <w:szCs w:val="32"/>
        </w:rPr>
      </w:pPr>
      <w:r w:rsidRPr="00B64327">
        <w:rPr>
          <w:b/>
          <w:sz w:val="32"/>
          <w:szCs w:val="32"/>
        </w:rPr>
        <w:t>MINISTÉRIO DA DEFESA</w:t>
      </w:r>
    </w:p>
    <w:p w14:paraId="146BEE99" w14:textId="77777777" w:rsidR="00D1055D" w:rsidRPr="00B64327" w:rsidRDefault="00D1055D" w:rsidP="00D1055D">
      <w:pPr>
        <w:jc w:val="center"/>
        <w:outlineLvl w:val="0"/>
        <w:rPr>
          <w:b/>
          <w:sz w:val="32"/>
          <w:szCs w:val="32"/>
        </w:rPr>
      </w:pPr>
      <w:r w:rsidRPr="00B64327">
        <w:rPr>
          <w:b/>
          <w:sz w:val="32"/>
          <w:szCs w:val="32"/>
        </w:rPr>
        <w:t>EXÉRCITO BRASILEIRO</w:t>
      </w:r>
    </w:p>
    <w:p w14:paraId="0BAD284B" w14:textId="77777777" w:rsidR="00D1055D" w:rsidRPr="00B64327" w:rsidRDefault="00D1055D" w:rsidP="00D1055D">
      <w:pPr>
        <w:jc w:val="center"/>
        <w:outlineLvl w:val="0"/>
        <w:rPr>
          <w:b/>
          <w:sz w:val="32"/>
          <w:szCs w:val="32"/>
        </w:rPr>
      </w:pPr>
      <w:r w:rsidRPr="00B64327">
        <w:rPr>
          <w:b/>
          <w:sz w:val="32"/>
          <w:szCs w:val="32"/>
        </w:rPr>
        <w:t>DEPARTAMENTO DE CIÊNCIA E TECNOLOGIA</w:t>
      </w:r>
    </w:p>
    <w:p w14:paraId="0CEF8E61" w14:textId="77777777" w:rsidR="00D1055D" w:rsidRPr="00B64327" w:rsidRDefault="00D1055D" w:rsidP="00D1055D">
      <w:pPr>
        <w:jc w:val="center"/>
        <w:outlineLvl w:val="0"/>
        <w:rPr>
          <w:b/>
          <w:sz w:val="32"/>
          <w:szCs w:val="32"/>
        </w:rPr>
      </w:pPr>
      <w:r w:rsidRPr="00B64327">
        <w:rPr>
          <w:b/>
          <w:sz w:val="32"/>
          <w:szCs w:val="32"/>
        </w:rPr>
        <w:t>INSTITUTO MILITAR DE ENGENHARIA</w:t>
      </w:r>
    </w:p>
    <w:p w14:paraId="5D35DD81" w14:textId="77777777" w:rsidR="00D1055D" w:rsidRPr="00B64327" w:rsidRDefault="00D1055D" w:rsidP="00D1055D">
      <w:pPr>
        <w:pStyle w:val="NoSpacing"/>
        <w:spacing w:line="360" w:lineRule="auto"/>
        <w:ind w:firstLine="425"/>
        <w:jc w:val="center"/>
        <w:rPr>
          <w:rFonts w:ascii="Arial" w:hAnsi="Arial" w:cs="Arial"/>
          <w:b/>
          <w:color w:val="000000"/>
          <w:sz w:val="32"/>
          <w:szCs w:val="32"/>
        </w:rPr>
      </w:pPr>
      <w:r w:rsidRPr="00B64327">
        <w:rPr>
          <w:rFonts w:ascii="Arial" w:hAnsi="Arial" w:cs="Arial"/>
          <w:b/>
          <w:color w:val="000000"/>
          <w:sz w:val="32"/>
          <w:szCs w:val="32"/>
        </w:rPr>
        <w:t>Seção de Engenharia de Computação / SE8</w:t>
      </w:r>
    </w:p>
    <w:p w14:paraId="36A52F84" w14:textId="77777777" w:rsidR="00C5085B" w:rsidRPr="00B64327" w:rsidRDefault="00C5085B" w:rsidP="00772634"/>
    <w:p w14:paraId="7A1C9CA9" w14:textId="77777777" w:rsidR="00C5085B" w:rsidRDefault="00C5085B" w:rsidP="00772634"/>
    <w:p w14:paraId="36B30B10" w14:textId="77777777" w:rsidR="00C5085B" w:rsidRPr="00B64327" w:rsidRDefault="00C5085B" w:rsidP="00772634"/>
    <w:p w14:paraId="33C8F402" w14:textId="33E5162A" w:rsidR="00692DC7" w:rsidRPr="00B64327" w:rsidRDefault="00AB3580" w:rsidP="00772634">
      <w:r>
        <w:t>ANASTÁCIO</w:t>
      </w:r>
    </w:p>
    <w:p w14:paraId="703753D9" w14:textId="0CF6D9FC" w:rsidR="00692DC7" w:rsidRDefault="00AB3580" w:rsidP="00772634">
      <w:r>
        <w:t>ALAN</w:t>
      </w:r>
    </w:p>
    <w:p w14:paraId="4F34B3B1" w14:textId="6EFE974C" w:rsidR="00C5085B" w:rsidRPr="00B64327" w:rsidRDefault="00AB3580" w:rsidP="00772634">
      <w:r>
        <w:t>MARRIEL</w:t>
      </w:r>
    </w:p>
    <w:p w14:paraId="0DBC2E78" w14:textId="77777777" w:rsidR="00C5085B" w:rsidRDefault="00C5085B" w:rsidP="00772634"/>
    <w:p w14:paraId="0F12B09D" w14:textId="77777777" w:rsidR="00C5085B" w:rsidRDefault="00C5085B" w:rsidP="00772634"/>
    <w:p w14:paraId="5B0E4110" w14:textId="77777777" w:rsidR="00C5085B" w:rsidRDefault="00C5085B" w:rsidP="00772634"/>
    <w:p w14:paraId="4CE2EE56" w14:textId="77777777" w:rsidR="00C5085B" w:rsidRPr="00B64327" w:rsidRDefault="00C5085B" w:rsidP="00772634"/>
    <w:p w14:paraId="4DCE4657" w14:textId="3A65529D" w:rsidR="00692DC7" w:rsidRPr="00B64327" w:rsidRDefault="00AB3580" w:rsidP="00772634">
      <w:r w:rsidRPr="00AB3580">
        <w:rPr>
          <w:shd w:val="clear" w:color="auto" w:fill="FFFFFF"/>
        </w:rPr>
        <w:t>DESENVOLVIMENTO DE SISTEMA DE ORGANIZA</w:t>
      </w:r>
      <w:r w:rsidRPr="00AB3580">
        <w:rPr>
          <w:rFonts w:hint="eastAsia"/>
          <w:shd w:val="clear" w:color="auto" w:fill="FFFFFF"/>
        </w:rPr>
        <w:t>ÇÃ</w:t>
      </w:r>
      <w:r w:rsidRPr="00AB3580">
        <w:rPr>
          <w:shd w:val="clear" w:color="auto" w:fill="FFFFFF"/>
        </w:rPr>
        <w:t>O PESSOAL BASEADO EM GTD PARA DISPOSITIVOS M</w:t>
      </w:r>
      <w:r w:rsidRPr="00AB3580">
        <w:rPr>
          <w:rFonts w:hint="eastAsia"/>
          <w:shd w:val="clear" w:color="auto" w:fill="FFFFFF"/>
        </w:rPr>
        <w:t>Ó</w:t>
      </w:r>
      <w:r w:rsidRPr="00AB3580">
        <w:rPr>
          <w:shd w:val="clear" w:color="auto" w:fill="FFFFFF"/>
        </w:rPr>
        <w:t>VEIS</w:t>
      </w:r>
    </w:p>
    <w:p w14:paraId="38DE25D2" w14:textId="77777777" w:rsidR="00C5085B" w:rsidRDefault="00C5085B" w:rsidP="00772634"/>
    <w:p w14:paraId="3D5DB531" w14:textId="77777777" w:rsidR="00C5085B" w:rsidRDefault="00C5085B" w:rsidP="00772634"/>
    <w:p w14:paraId="1A46FC26" w14:textId="77777777" w:rsidR="00E0513B" w:rsidRDefault="00E0513B" w:rsidP="00772634"/>
    <w:p w14:paraId="58F82F1F" w14:textId="77777777" w:rsidR="00C5085B" w:rsidRDefault="00C5085B" w:rsidP="00772634"/>
    <w:p w14:paraId="44348D88" w14:textId="77777777" w:rsidR="00C5085B" w:rsidRPr="00B64327" w:rsidRDefault="00C5085B" w:rsidP="00772634"/>
    <w:p w14:paraId="55025CAD" w14:textId="77777777" w:rsidR="00692DC7" w:rsidRPr="00B64327" w:rsidRDefault="00692DC7" w:rsidP="00772634">
      <w:r w:rsidRPr="00B64327">
        <w:t>Rio de Janeiro</w:t>
      </w:r>
    </w:p>
    <w:p w14:paraId="56AA4D49" w14:textId="3E08B3DB" w:rsidR="00692DC7" w:rsidRDefault="00204B5A" w:rsidP="00772634">
      <w:r>
        <w:t>2014</w:t>
      </w:r>
    </w:p>
    <w:p w14:paraId="21F4BA7E" w14:textId="77777777" w:rsidR="00C5085B" w:rsidRPr="00B64327" w:rsidRDefault="00C5085B" w:rsidP="00772634"/>
    <w:p w14:paraId="179749BE" w14:textId="77777777" w:rsidR="00C5085B" w:rsidRDefault="00C5085B" w:rsidP="00772634">
      <w:pPr>
        <w:sectPr w:rsidR="00C5085B" w:rsidSect="00FA5DF1">
          <w:pgSz w:w="11906" w:h="16838"/>
          <w:pgMar w:top="1417" w:right="1418" w:bottom="1701" w:left="1418" w:header="720" w:footer="720" w:gutter="0"/>
          <w:cols w:space="720"/>
          <w:docGrid w:linePitch="360"/>
        </w:sectPr>
      </w:pPr>
    </w:p>
    <w:p w14:paraId="28AE2163" w14:textId="14E081D0" w:rsidR="00692DC7" w:rsidRDefault="00692DC7" w:rsidP="00772634">
      <w:r w:rsidRPr="00B64327">
        <w:lastRenderedPageBreak/>
        <w:t>INSTITUTO MILITAR DE ENGENHARIA</w:t>
      </w:r>
    </w:p>
    <w:p w14:paraId="03E0BC91" w14:textId="77777777" w:rsidR="00B64327" w:rsidRDefault="00B64327" w:rsidP="00772634"/>
    <w:p w14:paraId="5FAEBC66" w14:textId="77777777" w:rsidR="00B64327" w:rsidRDefault="00B64327" w:rsidP="00772634"/>
    <w:p w14:paraId="4D7E77F6" w14:textId="77777777" w:rsidR="00B64327" w:rsidRPr="00B64327" w:rsidRDefault="00B64327" w:rsidP="00772634"/>
    <w:p w14:paraId="3B439234" w14:textId="3882DAB2" w:rsidR="00692DC7" w:rsidRPr="00375706" w:rsidRDefault="00C5085B" w:rsidP="00772634">
      <w:r>
        <w:t>##</w:t>
      </w:r>
      <w:r w:rsidR="00AB3580">
        <w:t>ANASTÁCIO</w:t>
      </w:r>
      <w:r>
        <w:t>##</w:t>
      </w:r>
    </w:p>
    <w:p w14:paraId="6714209A" w14:textId="36CF7B83" w:rsidR="00692DC7" w:rsidRDefault="00AB3580" w:rsidP="00772634">
      <w:r>
        <w:t>##ALAN</w:t>
      </w:r>
      <w:r w:rsidR="00C5085B">
        <w:t>##</w:t>
      </w:r>
    </w:p>
    <w:p w14:paraId="1E2F1A1A" w14:textId="62D04B88" w:rsidR="00C5085B" w:rsidRDefault="00AB3580" w:rsidP="00772634">
      <w:r>
        <w:t>##MARRIEL</w:t>
      </w:r>
      <w:r w:rsidR="00C5085B">
        <w:t>##</w:t>
      </w:r>
    </w:p>
    <w:p w14:paraId="5B1BBC72" w14:textId="77777777" w:rsidR="00B64327" w:rsidRDefault="00B64327" w:rsidP="00772634"/>
    <w:p w14:paraId="2C50C64E" w14:textId="77777777" w:rsidR="00B64327" w:rsidRDefault="00B64327" w:rsidP="00772634"/>
    <w:p w14:paraId="31D46AB0" w14:textId="77777777" w:rsidR="00B64327" w:rsidRDefault="00B64327" w:rsidP="00772634"/>
    <w:p w14:paraId="3D0DBF4C" w14:textId="77777777" w:rsidR="00B64327" w:rsidRPr="00B64327" w:rsidRDefault="00B64327" w:rsidP="00772634"/>
    <w:p w14:paraId="0C816A6E" w14:textId="5BA99668" w:rsidR="00692DC7" w:rsidRDefault="00C5085B" w:rsidP="00772634">
      <w:pPr>
        <w:rPr>
          <w:szCs w:val="28"/>
        </w:rPr>
      </w:pPr>
      <w:r w:rsidRPr="00C5085B">
        <w:rPr>
          <w:shd w:val="clear" w:color="auto" w:fill="FFFFFF"/>
        </w:rPr>
        <w:t>##</w:t>
      </w:r>
      <w:r w:rsidR="00AB3580" w:rsidRPr="00AB3580">
        <w:t xml:space="preserve"> </w:t>
      </w:r>
      <w:r w:rsidR="00AB3580" w:rsidRPr="00AB3580">
        <w:rPr>
          <w:shd w:val="clear" w:color="auto" w:fill="FFFFFF"/>
        </w:rPr>
        <w:t>DESENVOLVIMENTO DE SISTEMA DE ORGANIZA</w:t>
      </w:r>
      <w:r w:rsidR="00AB3580" w:rsidRPr="00AB3580">
        <w:rPr>
          <w:rFonts w:hint="eastAsia"/>
          <w:shd w:val="clear" w:color="auto" w:fill="FFFFFF"/>
        </w:rPr>
        <w:t>ÇÃ</w:t>
      </w:r>
      <w:r w:rsidR="00AB3580" w:rsidRPr="00AB3580">
        <w:rPr>
          <w:shd w:val="clear" w:color="auto" w:fill="FFFFFF"/>
        </w:rPr>
        <w:t>O PESSOAL BASEADO EM GTD PARA DISPOSITIVOS M</w:t>
      </w:r>
      <w:r w:rsidR="00AB3580" w:rsidRPr="00AB3580">
        <w:rPr>
          <w:rFonts w:hint="eastAsia"/>
          <w:shd w:val="clear" w:color="auto" w:fill="FFFFFF"/>
        </w:rPr>
        <w:t>Ó</w:t>
      </w:r>
      <w:r w:rsidR="00AB3580" w:rsidRPr="00AB3580">
        <w:rPr>
          <w:shd w:val="clear" w:color="auto" w:fill="FFFFFF"/>
        </w:rPr>
        <w:t>VEIS</w:t>
      </w:r>
      <w:r w:rsidRPr="00C5085B">
        <w:rPr>
          <w:shd w:val="clear" w:color="auto" w:fill="FFFFFF"/>
        </w:rPr>
        <w:t>##</w:t>
      </w:r>
    </w:p>
    <w:p w14:paraId="24A557FC" w14:textId="77777777" w:rsidR="00B64327" w:rsidRDefault="00B64327" w:rsidP="00772634"/>
    <w:p w14:paraId="762D1804" w14:textId="77777777" w:rsidR="00B64327" w:rsidRDefault="00B64327" w:rsidP="00772634"/>
    <w:p w14:paraId="3AFF3782" w14:textId="77777777" w:rsidR="00B64327" w:rsidRDefault="00B64327" w:rsidP="00772634"/>
    <w:p w14:paraId="6C0138FC" w14:textId="77777777" w:rsidR="00B64327" w:rsidRPr="00B64327" w:rsidRDefault="00B64327" w:rsidP="00772634"/>
    <w:p w14:paraId="5BDCA5D2" w14:textId="77777777" w:rsidR="00692DC7" w:rsidRPr="00375706" w:rsidRDefault="007502DE" w:rsidP="00772634">
      <w:r w:rsidRPr="00375706">
        <w:t>Projeto de fim de curso</w:t>
      </w:r>
      <w:r w:rsidR="00A53FAD" w:rsidRPr="00375706">
        <w:t xml:space="preserve"> </w:t>
      </w:r>
      <w:r w:rsidRPr="00375706">
        <w:t>apresentado</w:t>
      </w:r>
      <w:r w:rsidR="00BB597C" w:rsidRPr="00375706">
        <w:t xml:space="preserve"> ao Curso de Graduação de Engenharia de Computação como requisito parcial para a obtenção do título de Engenheiro.</w:t>
      </w:r>
    </w:p>
    <w:p w14:paraId="244C7826" w14:textId="77777777" w:rsidR="00C5085B" w:rsidRDefault="00C5085B" w:rsidP="00772634"/>
    <w:p w14:paraId="5E2B043E" w14:textId="1D8C958E" w:rsidR="00692DC7" w:rsidRPr="00B64327" w:rsidRDefault="00692DC7" w:rsidP="00772634">
      <w:r w:rsidRPr="00375706">
        <w:t xml:space="preserve">Orientador: </w:t>
      </w:r>
      <w:r w:rsidR="00DA5333" w:rsidRPr="00375706">
        <w:t>Prof</w:t>
      </w:r>
      <w:r w:rsidR="0050494B">
        <w:t xml:space="preserve">. </w:t>
      </w:r>
      <w:r w:rsidR="0050494B" w:rsidRPr="0050494B">
        <w:t xml:space="preserve">Ricardo </w:t>
      </w:r>
      <w:proofErr w:type="spellStart"/>
      <w:r w:rsidR="0050494B" w:rsidRPr="0050494B">
        <w:t>Choren</w:t>
      </w:r>
      <w:proofErr w:type="spellEnd"/>
      <w:r w:rsidR="0050494B" w:rsidRPr="0050494B">
        <w:t xml:space="preserve"> </w:t>
      </w:r>
      <w:proofErr w:type="spellStart"/>
      <w:r w:rsidR="0050494B" w:rsidRPr="0050494B">
        <w:t>Noya</w:t>
      </w:r>
      <w:proofErr w:type="spellEnd"/>
    </w:p>
    <w:p w14:paraId="24AA0C0B" w14:textId="77777777" w:rsidR="00C5085B" w:rsidRDefault="00C5085B" w:rsidP="00772634"/>
    <w:p w14:paraId="2A9CCB5A" w14:textId="77777777" w:rsidR="00C5085B" w:rsidRDefault="00C5085B" w:rsidP="00772634"/>
    <w:p w14:paraId="077125F5" w14:textId="77777777" w:rsidR="00C5085B" w:rsidRDefault="00C5085B" w:rsidP="00772634"/>
    <w:p w14:paraId="1AC9CA2C" w14:textId="77777777" w:rsidR="00C5085B" w:rsidRDefault="00C5085B" w:rsidP="00772634"/>
    <w:p w14:paraId="4A5DCD3B" w14:textId="77777777" w:rsidR="00C5085B" w:rsidRDefault="00C5085B" w:rsidP="00772634"/>
    <w:p w14:paraId="0B9722B5" w14:textId="77777777" w:rsidR="00C5085B" w:rsidRDefault="00C5085B" w:rsidP="00772634"/>
    <w:p w14:paraId="401B3E2A" w14:textId="77777777" w:rsidR="00C5085B" w:rsidRDefault="00C5085B" w:rsidP="00772634"/>
    <w:p w14:paraId="222DCC83" w14:textId="77777777" w:rsidR="00692DC7" w:rsidRPr="00B64327" w:rsidRDefault="00692DC7" w:rsidP="00772634">
      <w:r w:rsidRPr="00B64327">
        <w:t>Rio de Janeiro</w:t>
      </w:r>
    </w:p>
    <w:p w14:paraId="520B94A8" w14:textId="714DA96F" w:rsidR="00692DC7" w:rsidRDefault="00204B5A" w:rsidP="00772634">
      <w:r>
        <w:t>2014</w:t>
      </w:r>
    </w:p>
    <w:p w14:paraId="702CA4E0" w14:textId="78A997E9" w:rsidR="00C5085B" w:rsidRDefault="00C5085B" w:rsidP="00772634">
      <w:r>
        <w:br w:type="page"/>
      </w:r>
    </w:p>
    <w:p w14:paraId="2152CD6C" w14:textId="433D64DF" w:rsidR="00692DC7" w:rsidRPr="00C11157" w:rsidRDefault="007D05DD" w:rsidP="00772634">
      <w:pPr>
        <w:rPr>
          <w:u w:val="single"/>
        </w:rPr>
      </w:pPr>
      <w:proofErr w:type="gramStart"/>
      <w:r>
        <w:lastRenderedPageBreak/>
        <w:t>c2014</w:t>
      </w:r>
      <w:proofErr w:type="gramEnd"/>
    </w:p>
    <w:p w14:paraId="009F5A4A" w14:textId="77777777" w:rsidR="00692DC7" w:rsidRPr="00375706" w:rsidRDefault="00692DC7" w:rsidP="00772634"/>
    <w:p w14:paraId="7C57893E" w14:textId="77777777" w:rsidR="00692DC7" w:rsidRPr="00375706" w:rsidRDefault="00692DC7" w:rsidP="00772634">
      <w:r w:rsidRPr="00375706">
        <w:t>INSTITUTO MILITAR DE ENGENHARIA</w:t>
      </w:r>
    </w:p>
    <w:p w14:paraId="453910DA" w14:textId="09F0D6D0" w:rsidR="00692DC7" w:rsidRPr="00375706" w:rsidRDefault="00692DC7" w:rsidP="00772634">
      <w:r w:rsidRPr="00375706">
        <w:t>Praça Genera</w:t>
      </w:r>
      <w:r w:rsidR="00FC71A1">
        <w:t xml:space="preserve">l Tibúrcio, 80 – Praia </w:t>
      </w:r>
      <w:proofErr w:type="gramStart"/>
      <w:r w:rsidR="00FC71A1">
        <w:t>Vermelha</w:t>
      </w:r>
      <w:proofErr w:type="gramEnd"/>
    </w:p>
    <w:p w14:paraId="39484DD8" w14:textId="77777777" w:rsidR="00692DC7" w:rsidRPr="00375706" w:rsidRDefault="00692DC7" w:rsidP="00772634">
      <w:r w:rsidRPr="00375706">
        <w:t>Rio de Janeiro - RJ           CEP: 22290-270</w:t>
      </w:r>
    </w:p>
    <w:p w14:paraId="25DF185C" w14:textId="77777777" w:rsidR="00692DC7" w:rsidRPr="00375706" w:rsidRDefault="00692DC7" w:rsidP="00772634"/>
    <w:p w14:paraId="7AB6406F" w14:textId="77777777" w:rsidR="00692DC7" w:rsidRPr="00375706" w:rsidRDefault="00692DC7" w:rsidP="00772634">
      <w:r w:rsidRPr="00375706">
        <w:t>Este exemplar é de propriedade do Instituto Militar de Engenharia, que poderá incluí-lo em base de dados, armazenar em computador, microfilmar ou adotar qualquer forma de arquivamento.</w:t>
      </w:r>
    </w:p>
    <w:p w14:paraId="3CD2D950" w14:textId="77777777" w:rsidR="00692DC7" w:rsidRPr="00375706" w:rsidRDefault="00692DC7" w:rsidP="00772634"/>
    <w:p w14:paraId="7FE7969E" w14:textId="77777777" w:rsidR="00692DC7" w:rsidRPr="00375706" w:rsidRDefault="00F75953" w:rsidP="00772634">
      <w:r w:rsidRPr="00375706">
        <w:t xml:space="preserve">É permitida a menção, </w:t>
      </w:r>
      <w:r w:rsidR="00692DC7" w:rsidRPr="00375706">
        <w:t>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728A3351" w14:textId="77777777" w:rsidR="00692DC7" w:rsidRPr="00375706" w:rsidRDefault="00692DC7" w:rsidP="00772634"/>
    <w:p w14:paraId="3ADF9772" w14:textId="77777777" w:rsidR="00692DC7" w:rsidRPr="00375706" w:rsidRDefault="00692DC7" w:rsidP="00772634">
      <w:r w:rsidRPr="00375706">
        <w:t>Os conceitos expressos neste trabalho são de responsabilidade do(s) autor(</w:t>
      </w:r>
      <w:proofErr w:type="gramStart"/>
      <w:r w:rsidRPr="00375706">
        <w:t>es</w:t>
      </w:r>
      <w:proofErr w:type="gramEnd"/>
      <w:r w:rsidRPr="00375706">
        <w:t>) e do(s) orientador(es).</w:t>
      </w:r>
    </w:p>
    <w:p w14:paraId="0D4B192F" w14:textId="77777777" w:rsidR="00C5085B" w:rsidRDefault="00C5085B" w:rsidP="00772634"/>
    <w:p w14:paraId="67F359A2" w14:textId="77777777" w:rsidR="00C5085B" w:rsidRPr="00375706" w:rsidRDefault="00C5085B" w:rsidP="00772634"/>
    <w:p w14:paraId="4FAA11DA" w14:textId="32E28118" w:rsidR="00692DC7" w:rsidRPr="00375706" w:rsidRDefault="000A42C0" w:rsidP="00772634">
      <w:r>
        <w:t>XXXX</w:t>
      </w:r>
      <w:r>
        <w:tab/>
      </w:r>
      <w:r w:rsidR="000A1F21">
        <w:tab/>
      </w:r>
      <w:r w:rsidR="007D05DD">
        <w:t>Silva, J.J.; Souza, A.M.; Couves, X.Z.</w:t>
      </w:r>
    </w:p>
    <w:p w14:paraId="4A7BC0B8" w14:textId="0AD5D868" w:rsidR="00692DC7" w:rsidRDefault="007D05DD" w:rsidP="00772634">
      <w:r>
        <w:tab/>
        <w:t xml:space="preserve">##TÍTULO DO PFC## </w:t>
      </w:r>
      <w:r w:rsidR="00190D31" w:rsidRPr="00375706">
        <w:t xml:space="preserve">/ </w:t>
      </w:r>
      <w:r w:rsidR="007502DE" w:rsidRPr="00375706">
        <w:t>Jo</w:t>
      </w:r>
      <w:r>
        <w:t>sé João Silva; Ana Maria Souza; Carlos Couves. – Rio de Janeiro: Instituto Militar de Engenharia, 2014.</w:t>
      </w:r>
    </w:p>
    <w:p w14:paraId="43696BA1" w14:textId="58D7D707" w:rsidR="007D05DD" w:rsidRDefault="007D05DD" w:rsidP="00772634">
      <w:r>
        <w:tab/>
        <w:t xml:space="preserve">##NÚMERO DE PÁGINAS## p.: </w:t>
      </w:r>
      <w:proofErr w:type="spellStart"/>
      <w:proofErr w:type="gramStart"/>
      <w:r>
        <w:t>il</w:t>
      </w:r>
      <w:proofErr w:type="spellEnd"/>
      <w:proofErr w:type="gramEnd"/>
    </w:p>
    <w:p w14:paraId="1E233441" w14:textId="11D63AC0" w:rsidR="007D05DD" w:rsidRDefault="007D05DD" w:rsidP="00772634">
      <w:r>
        <w:tab/>
        <w:t>Projeto de Fim de Curso (Engenharia de Computação) – Instituto Militar de Engenharia, 2014.</w:t>
      </w:r>
    </w:p>
    <w:p w14:paraId="1F886964" w14:textId="4CD047E6" w:rsidR="007D05DD" w:rsidRDefault="007D05DD" w:rsidP="00772634">
      <w:r>
        <w:tab/>
        <w:t>1. ##</w:t>
      </w:r>
      <w:r w:rsidR="00B9642D">
        <w:t>1ª</w:t>
      </w:r>
      <w:r>
        <w:t xml:space="preserve"> PALAVRA-CHAVE##. 2. ##</w:t>
      </w:r>
      <w:r w:rsidR="00B9642D">
        <w:t xml:space="preserve">2ª </w:t>
      </w:r>
      <w:r>
        <w:t>PALAVRA-CHAVE E ASSIM POR DIANTE##. I. Título. II. Instituto Militar de Engenharia.</w:t>
      </w:r>
    </w:p>
    <w:p w14:paraId="0F86F413" w14:textId="2B436722" w:rsidR="00692DC7" w:rsidRPr="00375706" w:rsidRDefault="007D05DD" w:rsidP="00772634">
      <w:r>
        <w:lastRenderedPageBreak/>
        <w:tab/>
      </w:r>
      <w:r>
        <w:tab/>
      </w:r>
      <w:r>
        <w:tab/>
      </w:r>
      <w:r>
        <w:tab/>
      </w:r>
      <w:r>
        <w:tab/>
      </w:r>
      <w:r>
        <w:tab/>
      </w:r>
      <w:r>
        <w:tab/>
        <w:t>CDD 005.1</w:t>
      </w:r>
    </w:p>
    <w:p w14:paraId="474E4475" w14:textId="77777777" w:rsidR="00692DC7" w:rsidRPr="00375706" w:rsidRDefault="00692DC7" w:rsidP="00772634"/>
    <w:p w14:paraId="20A52841" w14:textId="77777777" w:rsidR="00692DC7" w:rsidRPr="00375706" w:rsidRDefault="00692DC7" w:rsidP="00772634">
      <w:pPr>
        <w:sectPr w:rsidR="00692DC7" w:rsidRPr="00375706" w:rsidSect="00FA5DF1">
          <w:pgSz w:w="11906" w:h="16838"/>
          <w:pgMar w:top="1417" w:right="1418" w:bottom="1701" w:left="1418" w:header="720" w:footer="720" w:gutter="0"/>
          <w:cols w:space="720"/>
          <w:docGrid w:linePitch="360"/>
        </w:sectPr>
      </w:pPr>
    </w:p>
    <w:p w14:paraId="7B0600BA" w14:textId="77777777" w:rsidR="00692DC7" w:rsidRDefault="00692DC7" w:rsidP="00772634">
      <w:r w:rsidRPr="00375706">
        <w:lastRenderedPageBreak/>
        <w:t>INSTITUTO MILITAR DE ENGENHARIA</w:t>
      </w:r>
    </w:p>
    <w:p w14:paraId="1DE0A019" w14:textId="77777777" w:rsidR="00C12C9B" w:rsidRDefault="00C12C9B" w:rsidP="00772634"/>
    <w:p w14:paraId="4D6A9541" w14:textId="77777777" w:rsidR="00C12C9B" w:rsidRDefault="00C12C9B" w:rsidP="00772634"/>
    <w:p w14:paraId="37E5B779" w14:textId="727CC1E4" w:rsidR="00556CBE" w:rsidRPr="00375706" w:rsidRDefault="00C12C9B" w:rsidP="00772634">
      <w:r>
        <w:t>##</w:t>
      </w:r>
      <w:r w:rsidR="00F36AD9">
        <w:t>ANASTÁCIO</w:t>
      </w:r>
      <w:r>
        <w:t>##</w:t>
      </w:r>
    </w:p>
    <w:p w14:paraId="09ADB5FE" w14:textId="3B304342" w:rsidR="00C12C9B" w:rsidRPr="00375706" w:rsidRDefault="00F36AD9" w:rsidP="00772634">
      <w:r>
        <w:t>##ALAN</w:t>
      </w:r>
      <w:r w:rsidR="00C12C9B">
        <w:t>##</w:t>
      </w:r>
    </w:p>
    <w:p w14:paraId="682B7D67" w14:textId="676A2B17" w:rsidR="00C12C9B" w:rsidRPr="00375706" w:rsidRDefault="00F36AD9" w:rsidP="00772634">
      <w:r>
        <w:t>##</w:t>
      </w:r>
      <w:r w:rsidR="00887998">
        <w:t>MARRIEL</w:t>
      </w:r>
      <w:r w:rsidR="00C12C9B">
        <w:t>##</w:t>
      </w:r>
    </w:p>
    <w:p w14:paraId="0CECC4F8" w14:textId="77777777" w:rsidR="00C12C9B" w:rsidRDefault="00C12C9B" w:rsidP="00772634"/>
    <w:p w14:paraId="673A1005" w14:textId="77777777" w:rsidR="00C12C9B" w:rsidRDefault="00C12C9B" w:rsidP="00772634"/>
    <w:p w14:paraId="51029B3F" w14:textId="6D82898B" w:rsidR="00692DC7" w:rsidRPr="00375706" w:rsidRDefault="00887998" w:rsidP="00772634">
      <w:r w:rsidRPr="00887998">
        <w:t>DESENVOLVIMENTO DE SISTEMA DE ORGANIZA</w:t>
      </w:r>
      <w:r w:rsidRPr="00887998">
        <w:rPr>
          <w:rFonts w:hint="eastAsia"/>
        </w:rPr>
        <w:t>ÇÃ</w:t>
      </w:r>
      <w:r w:rsidRPr="00887998">
        <w:t>O PESSOAL BASEADO EM GTD PARA DISPOSITIVOS M</w:t>
      </w:r>
      <w:r w:rsidRPr="00887998">
        <w:rPr>
          <w:rFonts w:hint="eastAsia"/>
        </w:rPr>
        <w:t>Ó</w:t>
      </w:r>
      <w:r w:rsidRPr="00887998">
        <w:t xml:space="preserve">VEIS </w:t>
      </w:r>
    </w:p>
    <w:p w14:paraId="39858DC6" w14:textId="77777777" w:rsidR="00C12C9B" w:rsidRDefault="00C12C9B" w:rsidP="00772634"/>
    <w:p w14:paraId="3B80E915" w14:textId="77777777" w:rsidR="00C12C9B" w:rsidRDefault="00C12C9B" w:rsidP="00772634"/>
    <w:p w14:paraId="39BF1579" w14:textId="3E2066E9" w:rsidR="00692DC7" w:rsidRPr="00375706" w:rsidRDefault="007502DE" w:rsidP="00772634">
      <w:r w:rsidRPr="00375706">
        <w:t>Projeto</w:t>
      </w:r>
      <w:r w:rsidR="00C12C9B">
        <w:t xml:space="preserve"> de F</w:t>
      </w:r>
      <w:r w:rsidRPr="00375706">
        <w:t xml:space="preserve">im de </w:t>
      </w:r>
      <w:r w:rsidR="00C12C9B">
        <w:t>C</w:t>
      </w:r>
      <w:r w:rsidRPr="00375706">
        <w:t>urso</w:t>
      </w:r>
      <w:r w:rsidR="00692DC7" w:rsidRPr="00375706">
        <w:t xml:space="preserve"> </w:t>
      </w:r>
      <w:r w:rsidR="00C12C9B">
        <w:t>apresentado ao</w:t>
      </w:r>
      <w:r w:rsidR="00692DC7" w:rsidRPr="00375706">
        <w:t xml:space="preserve"> Instituto Militar de Engenharia, como requisito para colação de grau no </w:t>
      </w:r>
      <w:r w:rsidR="00C12C9B">
        <w:t>C</w:t>
      </w:r>
      <w:r w:rsidR="00692DC7" w:rsidRPr="00375706">
        <w:t>urso de Engenharia de Computação.</w:t>
      </w:r>
    </w:p>
    <w:p w14:paraId="72A7A0D7" w14:textId="6AA9FAEA" w:rsidR="00692DC7" w:rsidRPr="00375706" w:rsidRDefault="00692DC7" w:rsidP="00772634">
      <w:r w:rsidRPr="00375706">
        <w:t xml:space="preserve">Orientador: </w:t>
      </w:r>
      <w:r w:rsidR="00C12C9B">
        <w:t>##</w:t>
      </w:r>
      <w:r w:rsidR="00DA5333" w:rsidRPr="00375706">
        <w:t>Prof.</w:t>
      </w:r>
      <w:r w:rsidR="00C12C9B">
        <w:t xml:space="preserve"> </w:t>
      </w:r>
      <w:r w:rsidR="000B5ABC" w:rsidRPr="000B5ABC">
        <w:t xml:space="preserve">Ricardo </w:t>
      </w:r>
      <w:proofErr w:type="spellStart"/>
      <w:r w:rsidR="000B5ABC" w:rsidRPr="000B5ABC">
        <w:t>Choren</w:t>
      </w:r>
      <w:proofErr w:type="spellEnd"/>
      <w:r w:rsidR="000B5ABC" w:rsidRPr="000B5ABC">
        <w:t xml:space="preserve"> </w:t>
      </w:r>
      <w:proofErr w:type="spellStart"/>
      <w:r w:rsidR="000B5ABC" w:rsidRPr="000B5ABC">
        <w:t>Noya</w:t>
      </w:r>
      <w:proofErr w:type="spellEnd"/>
      <w:r w:rsidR="000B5ABC" w:rsidRPr="000B5ABC">
        <w:t xml:space="preserve"> </w:t>
      </w:r>
      <w:r w:rsidR="00C12C9B">
        <w:rPr>
          <w:bCs/>
        </w:rPr>
        <w:t>#</w:t>
      </w:r>
      <w:r w:rsidR="009622EE">
        <w:rPr>
          <w:bCs/>
        </w:rPr>
        <w:t>#</w:t>
      </w:r>
    </w:p>
    <w:p w14:paraId="07219D30" w14:textId="77777777" w:rsidR="00C12C9B" w:rsidRDefault="00C12C9B" w:rsidP="00772634"/>
    <w:p w14:paraId="042F968A" w14:textId="6B342619" w:rsidR="00692DC7" w:rsidRDefault="00692DC7" w:rsidP="00772634">
      <w:r w:rsidRPr="00375706">
        <w:t xml:space="preserve">Aprovada em </w:t>
      </w:r>
      <w:r w:rsidR="007502DE" w:rsidRPr="00375706">
        <w:t>_</w:t>
      </w:r>
      <w:r w:rsidR="00C12C9B">
        <w:t>__</w:t>
      </w:r>
      <w:r w:rsidR="007502DE" w:rsidRPr="00375706">
        <w:t>_</w:t>
      </w:r>
      <w:r w:rsidRPr="00375706">
        <w:t xml:space="preserve"> de </w:t>
      </w:r>
      <w:r w:rsidR="001F2EB8" w:rsidRPr="00375706">
        <w:t>___</w:t>
      </w:r>
      <w:r w:rsidR="00C12C9B">
        <w:t>_</w:t>
      </w:r>
      <w:r w:rsidR="001F2EB8" w:rsidRPr="00375706">
        <w:t>_____</w:t>
      </w:r>
      <w:r w:rsidR="00C12C9B">
        <w:t xml:space="preserve"> </w:t>
      </w:r>
      <w:proofErr w:type="spellStart"/>
      <w:r w:rsidR="00204B5A">
        <w:t>de</w:t>
      </w:r>
      <w:proofErr w:type="spellEnd"/>
      <w:r w:rsidR="00204B5A">
        <w:t xml:space="preserve"> 2014</w:t>
      </w:r>
      <w:r w:rsidRPr="00375706">
        <w:t xml:space="preserve"> pela seguinte Banca Examinadora:</w:t>
      </w:r>
    </w:p>
    <w:p w14:paraId="2F97DEEE" w14:textId="77777777" w:rsidR="00C12C9B" w:rsidRDefault="00C12C9B" w:rsidP="00772634"/>
    <w:p w14:paraId="7050158B" w14:textId="77777777" w:rsidR="00C12C9B" w:rsidRDefault="00C12C9B" w:rsidP="00772634"/>
    <w:p w14:paraId="3DE80AD0" w14:textId="5B7A8D9D" w:rsidR="00692DC7" w:rsidRPr="00375706" w:rsidRDefault="00692DC7" w:rsidP="00772634">
      <w:r w:rsidRPr="00375706">
        <w:t>_</w:t>
      </w:r>
      <w:r w:rsidR="00057742">
        <w:t>_</w:t>
      </w:r>
      <w:r w:rsidRPr="00375706">
        <w:t>__________________________________</w:t>
      </w:r>
      <w:r w:rsidR="00057742">
        <w:t>___________________________</w:t>
      </w:r>
    </w:p>
    <w:p w14:paraId="09F3A083" w14:textId="4267E455" w:rsidR="00692DC7" w:rsidRPr="00375706" w:rsidRDefault="00C12C9B" w:rsidP="00772634">
      <w:r w:rsidRPr="00375706">
        <w:t>Prof.</w:t>
      </w:r>
      <w:r w:rsidR="000B5ABC">
        <w:t xml:space="preserve"> </w:t>
      </w:r>
      <w:r w:rsidR="000B5ABC" w:rsidRPr="0050494B">
        <w:t xml:space="preserve">Ricardo </w:t>
      </w:r>
      <w:proofErr w:type="spellStart"/>
      <w:r w:rsidR="000B5ABC" w:rsidRPr="0050494B">
        <w:t>Choren</w:t>
      </w:r>
      <w:proofErr w:type="spellEnd"/>
      <w:r w:rsidR="000B5ABC" w:rsidRPr="0050494B">
        <w:t xml:space="preserve"> </w:t>
      </w:r>
      <w:proofErr w:type="spellStart"/>
      <w:r w:rsidR="000B5ABC" w:rsidRPr="0050494B">
        <w:t>Noya</w:t>
      </w:r>
      <w:proofErr w:type="spellEnd"/>
      <w:r w:rsidR="00DA5333" w:rsidRPr="00375706">
        <w:t>, D.</w:t>
      </w:r>
      <w:r w:rsidR="000B5ABC">
        <w:t>C</w:t>
      </w:r>
      <w:r w:rsidR="00DA5333" w:rsidRPr="00375706">
        <w:t>.</w:t>
      </w:r>
      <w:r w:rsidR="00EA2EF3" w:rsidRPr="00375706">
        <w:t>, do IME</w:t>
      </w:r>
      <w:r w:rsidR="009779E8">
        <w:t xml:space="preserve"> </w:t>
      </w:r>
      <w:r w:rsidR="00692DC7" w:rsidRPr="00375706">
        <w:t xml:space="preserve">– </w:t>
      </w:r>
      <w:proofErr w:type="gramStart"/>
      <w:r w:rsidR="00692DC7" w:rsidRPr="00375706">
        <w:t>Presidente</w:t>
      </w:r>
      <w:proofErr w:type="gramEnd"/>
    </w:p>
    <w:p w14:paraId="4B576178" w14:textId="77777777" w:rsidR="00C12C9B" w:rsidRDefault="00C12C9B" w:rsidP="00772634"/>
    <w:p w14:paraId="724308B0" w14:textId="77777777" w:rsidR="00C12C9B" w:rsidRDefault="00C12C9B" w:rsidP="00772634"/>
    <w:p w14:paraId="5044F9CE" w14:textId="77777777" w:rsidR="00692DC7" w:rsidRPr="00375706" w:rsidRDefault="00692DC7" w:rsidP="00772634">
      <w:r w:rsidRPr="00375706">
        <w:t>_______________________________________________________________</w:t>
      </w:r>
    </w:p>
    <w:p w14:paraId="013025F6" w14:textId="34365499" w:rsidR="00410B9C" w:rsidRPr="00375706" w:rsidRDefault="00927218" w:rsidP="00772634">
      <w:r>
        <w:t>##</w:t>
      </w:r>
      <w:r w:rsidR="000A1F21">
        <w:t>[</w:t>
      </w:r>
      <w:proofErr w:type="gramStart"/>
      <w:r w:rsidRPr="00375706">
        <w:t>Prof.</w:t>
      </w:r>
      <w:proofErr w:type="gramEnd"/>
      <w:r>
        <w:t xml:space="preserve"> | Profa. | Posto</w:t>
      </w:r>
      <w:r w:rsidR="000A1F21">
        <w:t>]</w:t>
      </w:r>
      <w:r w:rsidRPr="00375706">
        <w:t xml:space="preserve"> </w:t>
      </w:r>
      <w:r>
        <w:t>Nome do Membro##</w:t>
      </w:r>
      <w:r w:rsidR="007502DE" w:rsidRPr="00375706">
        <w:t xml:space="preserve">, </w:t>
      </w:r>
      <w:proofErr w:type="spellStart"/>
      <w:r w:rsidR="007502DE" w:rsidRPr="00375706">
        <w:t>D.Sc</w:t>
      </w:r>
      <w:proofErr w:type="spellEnd"/>
      <w:r w:rsidR="007502DE" w:rsidRPr="00375706">
        <w:t>.</w:t>
      </w:r>
      <w:r w:rsidR="00EA2EF3" w:rsidRPr="00375706">
        <w:t>, do IME</w:t>
      </w:r>
    </w:p>
    <w:p w14:paraId="10B14ED0" w14:textId="77777777" w:rsidR="00C12C9B" w:rsidRDefault="00C12C9B" w:rsidP="00772634"/>
    <w:p w14:paraId="7D29333D" w14:textId="77777777" w:rsidR="00C12C9B" w:rsidRDefault="00C12C9B" w:rsidP="00772634"/>
    <w:p w14:paraId="6D1F87F7" w14:textId="77777777" w:rsidR="00692DC7" w:rsidRPr="00375706" w:rsidRDefault="00692DC7" w:rsidP="00772634">
      <w:r w:rsidRPr="00375706">
        <w:lastRenderedPageBreak/>
        <w:t>_______________________________________________________________</w:t>
      </w:r>
    </w:p>
    <w:p w14:paraId="5BBC00FE" w14:textId="547F3E51" w:rsidR="00692DC7" w:rsidRDefault="00927218" w:rsidP="00772634">
      <w:r>
        <w:t>##</w:t>
      </w:r>
      <w:r w:rsidR="000A1F21">
        <w:t>[</w:t>
      </w:r>
      <w:proofErr w:type="gramStart"/>
      <w:r w:rsidRPr="00375706">
        <w:t>Prof.</w:t>
      </w:r>
      <w:proofErr w:type="gramEnd"/>
      <w:r>
        <w:t xml:space="preserve"> | Profa. | Posto</w:t>
      </w:r>
      <w:r w:rsidR="000A1F21">
        <w:t>]</w:t>
      </w:r>
      <w:r w:rsidRPr="00375706">
        <w:t xml:space="preserve"> </w:t>
      </w:r>
      <w:r>
        <w:t>Nome do Membro##</w:t>
      </w:r>
      <w:r w:rsidR="002F6043" w:rsidRPr="00375706">
        <w:t xml:space="preserve">, </w:t>
      </w:r>
      <w:proofErr w:type="spellStart"/>
      <w:r w:rsidR="00FD1C07" w:rsidRPr="00375706">
        <w:t>D.</w:t>
      </w:r>
      <w:r w:rsidR="00F306B7" w:rsidRPr="00375706">
        <w:t>Sc</w:t>
      </w:r>
      <w:proofErr w:type="spellEnd"/>
      <w:r w:rsidR="00FD1C07" w:rsidRPr="00375706">
        <w:t>.</w:t>
      </w:r>
      <w:r w:rsidR="00EA2EF3" w:rsidRPr="00375706">
        <w:t>, do IME</w:t>
      </w:r>
    </w:p>
    <w:p w14:paraId="309F9569" w14:textId="77777777" w:rsidR="00C12C9B" w:rsidRDefault="00C12C9B" w:rsidP="00772634"/>
    <w:p w14:paraId="2C75D9D0" w14:textId="77777777" w:rsidR="00692DC7" w:rsidRPr="00375706" w:rsidRDefault="00692DC7" w:rsidP="00772634">
      <w:r w:rsidRPr="00375706">
        <w:t>Rio de Janeiro</w:t>
      </w:r>
    </w:p>
    <w:p w14:paraId="7533A67F" w14:textId="43384FA9" w:rsidR="00C12C9B" w:rsidRDefault="00204B5A" w:rsidP="00772634">
      <w:r>
        <w:t>2014</w:t>
      </w:r>
    </w:p>
    <w:p w14:paraId="68A39695" w14:textId="77777777" w:rsidR="00C12C9B" w:rsidRDefault="00C12C9B" w:rsidP="00772634">
      <w:pPr>
        <w:pStyle w:val="TOC1"/>
      </w:pPr>
      <w:r>
        <w:br w:type="page"/>
      </w:r>
    </w:p>
    <w:p w14:paraId="51C2C80A" w14:textId="090A3BC4" w:rsidR="00692DC7" w:rsidRPr="00375706" w:rsidRDefault="00692DC7" w:rsidP="00772634">
      <w:pPr>
        <w:pStyle w:val="TOC1"/>
      </w:pPr>
      <w:r w:rsidRPr="00375706">
        <w:lastRenderedPageBreak/>
        <w:t>SUMÁRIO</w:t>
      </w:r>
    </w:p>
    <w:p w14:paraId="38811075" w14:textId="77777777" w:rsidR="00692DC7" w:rsidRPr="00375706" w:rsidRDefault="00692DC7" w:rsidP="00772634"/>
    <w:p w14:paraId="79EB2D07" w14:textId="77777777" w:rsidR="00E0513B" w:rsidRDefault="00C31CB0" w:rsidP="00772634">
      <w:pPr>
        <w:pStyle w:val="TOC1"/>
        <w:rPr>
          <w:rFonts w:asciiTheme="minorHAnsi" w:eastAsiaTheme="minorEastAsia" w:hAnsiTheme="minorHAnsi" w:cstheme="minorBidi"/>
          <w:noProof/>
          <w:kern w:val="0"/>
          <w:sz w:val="22"/>
          <w:lang w:eastAsia="pt-BR"/>
        </w:rPr>
      </w:pPr>
      <w:r w:rsidRPr="00B0449C">
        <w:rPr>
          <w:szCs w:val="24"/>
        </w:rPr>
        <w:fldChar w:fldCharType="begin"/>
      </w:r>
      <w:r w:rsidRPr="00B0449C">
        <w:rPr>
          <w:szCs w:val="24"/>
        </w:rPr>
        <w:instrText xml:space="preserve"> TOC \o "1-7" </w:instrText>
      </w:r>
      <w:r w:rsidRPr="00B0449C">
        <w:rPr>
          <w:szCs w:val="24"/>
        </w:rPr>
        <w:fldChar w:fldCharType="separate"/>
      </w:r>
      <w:r w:rsidR="00E0513B">
        <w:rPr>
          <w:noProof/>
        </w:rPr>
        <w:t>LISTA DE ILUSTRAÇÕES</w:t>
      </w:r>
      <w:r w:rsidR="00E0513B">
        <w:rPr>
          <w:noProof/>
        </w:rPr>
        <w:tab/>
      </w:r>
      <w:r w:rsidR="00E0513B">
        <w:rPr>
          <w:noProof/>
        </w:rPr>
        <w:fldChar w:fldCharType="begin"/>
      </w:r>
      <w:r w:rsidR="00E0513B">
        <w:rPr>
          <w:noProof/>
        </w:rPr>
        <w:instrText xml:space="preserve"> PAGEREF _Toc367353076 \h </w:instrText>
      </w:r>
      <w:r w:rsidR="00E0513B">
        <w:rPr>
          <w:noProof/>
        </w:rPr>
      </w:r>
      <w:r w:rsidR="00E0513B">
        <w:rPr>
          <w:noProof/>
        </w:rPr>
        <w:fldChar w:fldCharType="separate"/>
      </w:r>
      <w:r w:rsidR="00E0513B">
        <w:rPr>
          <w:noProof/>
        </w:rPr>
        <w:t>4</w:t>
      </w:r>
      <w:r w:rsidR="00E0513B">
        <w:rPr>
          <w:noProof/>
        </w:rPr>
        <w:fldChar w:fldCharType="end"/>
      </w:r>
    </w:p>
    <w:p w14:paraId="4E2B5543" w14:textId="77777777" w:rsidR="00E0513B" w:rsidRDefault="00E0513B" w:rsidP="00772634">
      <w:pPr>
        <w:pStyle w:val="TOC1"/>
        <w:rPr>
          <w:rFonts w:asciiTheme="minorHAnsi" w:eastAsiaTheme="minorEastAsia" w:hAnsiTheme="minorHAnsi" w:cstheme="minorBidi"/>
          <w:noProof/>
          <w:kern w:val="0"/>
          <w:sz w:val="22"/>
          <w:lang w:eastAsia="pt-BR"/>
        </w:rPr>
      </w:pPr>
      <w:r>
        <w:rPr>
          <w:noProof/>
        </w:rPr>
        <w:t>LISTA DE SIGLAS</w:t>
      </w:r>
      <w:r>
        <w:rPr>
          <w:noProof/>
        </w:rPr>
        <w:tab/>
      </w:r>
      <w:r>
        <w:rPr>
          <w:noProof/>
        </w:rPr>
        <w:fldChar w:fldCharType="begin"/>
      </w:r>
      <w:r>
        <w:rPr>
          <w:noProof/>
        </w:rPr>
        <w:instrText xml:space="preserve"> PAGEREF _Toc367353077 \h </w:instrText>
      </w:r>
      <w:r>
        <w:rPr>
          <w:noProof/>
        </w:rPr>
      </w:r>
      <w:r>
        <w:rPr>
          <w:noProof/>
        </w:rPr>
        <w:fldChar w:fldCharType="separate"/>
      </w:r>
      <w:r>
        <w:rPr>
          <w:noProof/>
        </w:rPr>
        <w:t>5</w:t>
      </w:r>
      <w:r>
        <w:rPr>
          <w:noProof/>
        </w:rPr>
        <w:fldChar w:fldCharType="end"/>
      </w:r>
    </w:p>
    <w:p w14:paraId="6F72BE95" w14:textId="77777777" w:rsidR="00E0513B" w:rsidRDefault="00E0513B" w:rsidP="00772634">
      <w:pPr>
        <w:pStyle w:val="TOC1"/>
        <w:rPr>
          <w:rFonts w:asciiTheme="minorHAnsi" w:eastAsiaTheme="minorEastAsia" w:hAnsiTheme="minorHAnsi" w:cstheme="minorBidi"/>
          <w:noProof/>
          <w:kern w:val="0"/>
          <w:sz w:val="22"/>
          <w:lang w:eastAsia="pt-BR"/>
        </w:rPr>
      </w:pPr>
      <w:r>
        <w:rPr>
          <w:noProof/>
        </w:rPr>
        <w:t>1 INTRODUÇÃO</w:t>
      </w:r>
      <w:r>
        <w:rPr>
          <w:noProof/>
        </w:rPr>
        <w:tab/>
      </w:r>
      <w:r>
        <w:rPr>
          <w:noProof/>
        </w:rPr>
        <w:fldChar w:fldCharType="begin"/>
      </w:r>
      <w:r>
        <w:rPr>
          <w:noProof/>
        </w:rPr>
        <w:instrText xml:space="preserve"> PAGEREF _Toc367353078 \h </w:instrText>
      </w:r>
      <w:r>
        <w:rPr>
          <w:noProof/>
        </w:rPr>
      </w:r>
      <w:r>
        <w:rPr>
          <w:noProof/>
        </w:rPr>
        <w:fldChar w:fldCharType="separate"/>
      </w:r>
      <w:r>
        <w:rPr>
          <w:noProof/>
        </w:rPr>
        <w:t>8</w:t>
      </w:r>
      <w:r>
        <w:rPr>
          <w:noProof/>
        </w:rPr>
        <w:fldChar w:fldCharType="end"/>
      </w:r>
    </w:p>
    <w:p w14:paraId="200652C4" w14:textId="77777777" w:rsidR="00E0513B" w:rsidRDefault="00E0513B" w:rsidP="00772634">
      <w:pPr>
        <w:pStyle w:val="TOC2"/>
        <w:rPr>
          <w:rFonts w:asciiTheme="minorHAnsi" w:eastAsiaTheme="minorEastAsia" w:hAnsiTheme="minorHAnsi" w:cstheme="minorBidi"/>
          <w:kern w:val="0"/>
          <w:sz w:val="22"/>
          <w:szCs w:val="22"/>
          <w:lang w:eastAsia="pt-BR"/>
        </w:rPr>
      </w:pPr>
      <w:r w:rsidRPr="003E2583">
        <w:t>1.1 OBJETIVO</w:t>
      </w:r>
      <w:r>
        <w:tab/>
      </w:r>
      <w:r>
        <w:fldChar w:fldCharType="begin"/>
      </w:r>
      <w:r>
        <w:instrText xml:space="preserve"> PAGEREF _Toc367353079 \h </w:instrText>
      </w:r>
      <w:r>
        <w:fldChar w:fldCharType="separate"/>
      </w:r>
      <w:r>
        <w:t>8</w:t>
      </w:r>
      <w:r>
        <w:fldChar w:fldCharType="end"/>
      </w:r>
    </w:p>
    <w:p w14:paraId="2DA1EDC4" w14:textId="77777777" w:rsidR="00E0513B" w:rsidRDefault="00E0513B" w:rsidP="00772634">
      <w:pPr>
        <w:pStyle w:val="TOC2"/>
        <w:rPr>
          <w:rFonts w:asciiTheme="minorHAnsi" w:eastAsiaTheme="minorEastAsia" w:hAnsiTheme="minorHAnsi" w:cstheme="minorBidi"/>
          <w:kern w:val="0"/>
          <w:sz w:val="22"/>
          <w:szCs w:val="22"/>
          <w:lang w:eastAsia="pt-BR"/>
        </w:rPr>
      </w:pPr>
      <w:r>
        <w:t>1.2 MOTIVAÇÃO</w:t>
      </w:r>
      <w:r>
        <w:tab/>
      </w:r>
      <w:r>
        <w:fldChar w:fldCharType="begin"/>
      </w:r>
      <w:r>
        <w:instrText xml:space="preserve"> PAGEREF _Toc367353080 \h </w:instrText>
      </w:r>
      <w:r>
        <w:fldChar w:fldCharType="separate"/>
      </w:r>
      <w:r>
        <w:t>8</w:t>
      </w:r>
      <w:r>
        <w:fldChar w:fldCharType="end"/>
      </w:r>
    </w:p>
    <w:p w14:paraId="382B3366" w14:textId="77777777" w:rsidR="00E0513B" w:rsidRDefault="00E0513B" w:rsidP="00772634">
      <w:pPr>
        <w:pStyle w:val="TOC2"/>
        <w:rPr>
          <w:rFonts w:asciiTheme="minorHAnsi" w:eastAsiaTheme="minorEastAsia" w:hAnsiTheme="minorHAnsi" w:cstheme="minorBidi"/>
          <w:kern w:val="0"/>
          <w:sz w:val="22"/>
          <w:szCs w:val="22"/>
          <w:lang w:eastAsia="pt-BR"/>
        </w:rPr>
      </w:pPr>
      <w:r>
        <w:t>1.3 METODOLOGIA</w:t>
      </w:r>
      <w:r>
        <w:tab/>
      </w:r>
      <w:r>
        <w:fldChar w:fldCharType="begin"/>
      </w:r>
      <w:r>
        <w:instrText xml:space="preserve"> PAGEREF _Toc367353081 \h </w:instrText>
      </w:r>
      <w:r>
        <w:fldChar w:fldCharType="separate"/>
      </w:r>
      <w:r>
        <w:t>8</w:t>
      </w:r>
      <w:r>
        <w:fldChar w:fldCharType="end"/>
      </w:r>
    </w:p>
    <w:p w14:paraId="6C5F968F" w14:textId="77777777" w:rsidR="00E0513B" w:rsidRDefault="00E0513B" w:rsidP="00772634">
      <w:pPr>
        <w:pStyle w:val="TOC2"/>
        <w:rPr>
          <w:rFonts w:asciiTheme="minorHAnsi" w:eastAsiaTheme="minorEastAsia" w:hAnsiTheme="minorHAnsi" w:cstheme="minorBidi"/>
          <w:kern w:val="0"/>
          <w:sz w:val="22"/>
          <w:szCs w:val="22"/>
          <w:lang w:eastAsia="pt-BR"/>
        </w:rPr>
      </w:pPr>
      <w:r>
        <w:t>1.4 ORGANIZAÇÃO DA MONOGRAFIA</w:t>
      </w:r>
      <w:r>
        <w:tab/>
      </w:r>
      <w:r>
        <w:fldChar w:fldCharType="begin"/>
      </w:r>
      <w:r>
        <w:instrText xml:space="preserve"> PAGEREF _Toc367353082 \h </w:instrText>
      </w:r>
      <w:r>
        <w:fldChar w:fldCharType="separate"/>
      </w:r>
      <w:r>
        <w:t>8</w:t>
      </w:r>
      <w:r>
        <w:fldChar w:fldCharType="end"/>
      </w:r>
    </w:p>
    <w:p w14:paraId="2A1FE93B" w14:textId="77777777" w:rsidR="00E0513B" w:rsidRDefault="00E0513B" w:rsidP="00772634">
      <w:pPr>
        <w:pStyle w:val="TOC1"/>
        <w:rPr>
          <w:rFonts w:asciiTheme="minorHAnsi" w:eastAsiaTheme="minorEastAsia" w:hAnsiTheme="minorHAnsi" w:cstheme="minorBidi"/>
          <w:noProof/>
          <w:kern w:val="0"/>
          <w:sz w:val="22"/>
          <w:lang w:eastAsia="pt-BR"/>
        </w:rPr>
      </w:pPr>
      <w:r>
        <w:rPr>
          <w:noProof/>
        </w:rPr>
        <w:t>2 TÍTULO DO CAPÍTULO</w:t>
      </w:r>
      <w:r>
        <w:rPr>
          <w:noProof/>
        </w:rPr>
        <w:tab/>
      </w:r>
      <w:r>
        <w:rPr>
          <w:noProof/>
        </w:rPr>
        <w:fldChar w:fldCharType="begin"/>
      </w:r>
      <w:r>
        <w:rPr>
          <w:noProof/>
        </w:rPr>
        <w:instrText xml:space="preserve"> PAGEREF _Toc367353083 \h </w:instrText>
      </w:r>
      <w:r>
        <w:rPr>
          <w:noProof/>
        </w:rPr>
      </w:r>
      <w:r>
        <w:rPr>
          <w:noProof/>
        </w:rPr>
        <w:fldChar w:fldCharType="separate"/>
      </w:r>
      <w:r>
        <w:rPr>
          <w:noProof/>
        </w:rPr>
        <w:t>9</w:t>
      </w:r>
      <w:r>
        <w:rPr>
          <w:noProof/>
        </w:rPr>
        <w:fldChar w:fldCharType="end"/>
      </w:r>
    </w:p>
    <w:p w14:paraId="25434AE3" w14:textId="77777777" w:rsidR="00E0513B" w:rsidRDefault="00E0513B" w:rsidP="00772634">
      <w:pPr>
        <w:pStyle w:val="TOC2"/>
        <w:rPr>
          <w:rFonts w:asciiTheme="minorHAnsi" w:eastAsiaTheme="minorEastAsia" w:hAnsiTheme="minorHAnsi" w:cstheme="minorBidi"/>
          <w:kern w:val="0"/>
          <w:sz w:val="22"/>
          <w:szCs w:val="22"/>
          <w:lang w:eastAsia="pt-BR"/>
        </w:rPr>
      </w:pPr>
      <w:r>
        <w:t>2.1 TÍTULO DA SEÇÃO</w:t>
      </w:r>
      <w:r>
        <w:tab/>
      </w:r>
      <w:r>
        <w:fldChar w:fldCharType="begin"/>
      </w:r>
      <w:r>
        <w:instrText xml:space="preserve"> PAGEREF _Toc367353084 \h </w:instrText>
      </w:r>
      <w:r>
        <w:fldChar w:fldCharType="separate"/>
      </w:r>
      <w:r>
        <w:t>10</w:t>
      </w:r>
      <w:r>
        <w:fldChar w:fldCharType="end"/>
      </w:r>
    </w:p>
    <w:p w14:paraId="219CA0C3" w14:textId="77777777" w:rsidR="00E0513B" w:rsidRDefault="00E0513B" w:rsidP="00772634">
      <w:pPr>
        <w:pStyle w:val="TOC3"/>
        <w:rPr>
          <w:rFonts w:asciiTheme="minorHAnsi" w:eastAsiaTheme="minorEastAsia" w:hAnsiTheme="minorHAnsi" w:cstheme="minorBidi"/>
          <w:kern w:val="0"/>
          <w:sz w:val="22"/>
          <w:szCs w:val="22"/>
          <w:lang w:eastAsia="pt-BR"/>
        </w:rPr>
      </w:pPr>
      <w:r>
        <w:t>2.1.1 TÍTULO DA SUBSEÇÃO</w:t>
      </w:r>
      <w:r>
        <w:tab/>
      </w:r>
      <w:r>
        <w:fldChar w:fldCharType="begin"/>
      </w:r>
      <w:r>
        <w:instrText xml:space="preserve"> PAGEREF _Toc367353085 \h </w:instrText>
      </w:r>
      <w:r>
        <w:fldChar w:fldCharType="separate"/>
      </w:r>
      <w:r>
        <w:t>10</w:t>
      </w:r>
      <w:r>
        <w:fldChar w:fldCharType="end"/>
      </w:r>
    </w:p>
    <w:p w14:paraId="10D01875" w14:textId="77777777" w:rsidR="00E0513B" w:rsidRDefault="00E0513B" w:rsidP="00772634">
      <w:pPr>
        <w:pStyle w:val="TOC1"/>
        <w:rPr>
          <w:rFonts w:asciiTheme="minorHAnsi" w:eastAsiaTheme="minorEastAsia" w:hAnsiTheme="minorHAnsi" w:cstheme="minorBidi"/>
          <w:noProof/>
          <w:kern w:val="0"/>
          <w:sz w:val="22"/>
          <w:lang w:eastAsia="pt-BR"/>
        </w:rPr>
      </w:pPr>
      <w:r>
        <w:rPr>
          <w:noProof/>
        </w:rPr>
        <w:t>3 REFERÊNCIAS BIBLIOGRÁFICAS</w:t>
      </w:r>
      <w:r>
        <w:rPr>
          <w:noProof/>
        </w:rPr>
        <w:tab/>
      </w:r>
      <w:r>
        <w:rPr>
          <w:noProof/>
        </w:rPr>
        <w:fldChar w:fldCharType="begin"/>
      </w:r>
      <w:r>
        <w:rPr>
          <w:noProof/>
        </w:rPr>
        <w:instrText xml:space="preserve"> PAGEREF _Toc367353086 \h </w:instrText>
      </w:r>
      <w:r>
        <w:rPr>
          <w:noProof/>
        </w:rPr>
      </w:r>
      <w:r>
        <w:rPr>
          <w:noProof/>
        </w:rPr>
        <w:fldChar w:fldCharType="separate"/>
      </w:r>
      <w:r>
        <w:rPr>
          <w:noProof/>
        </w:rPr>
        <w:t>11</w:t>
      </w:r>
      <w:r>
        <w:rPr>
          <w:noProof/>
        </w:rPr>
        <w:fldChar w:fldCharType="end"/>
      </w:r>
    </w:p>
    <w:p w14:paraId="7BA71BF7" w14:textId="14F90863" w:rsidR="00692DC7" w:rsidRPr="000E0A0A" w:rsidRDefault="00C31CB0" w:rsidP="00772634">
      <w:pPr>
        <w:pStyle w:val="TOC1"/>
        <w:sectPr w:rsidR="00692DC7" w:rsidRPr="000E0A0A" w:rsidSect="00FA5DF1">
          <w:footerReference w:type="default" r:id="rId9"/>
          <w:pgSz w:w="11906" w:h="16838"/>
          <w:pgMar w:top="1417" w:right="1418" w:bottom="1701" w:left="1418" w:header="720" w:footer="720" w:gutter="0"/>
          <w:pgNumType w:start="2"/>
          <w:cols w:space="720"/>
          <w:docGrid w:linePitch="360"/>
        </w:sectPr>
      </w:pPr>
      <w:r w:rsidRPr="00B0449C">
        <w:fldChar w:fldCharType="end"/>
      </w:r>
    </w:p>
    <w:p w14:paraId="58EE7E7E" w14:textId="77777777" w:rsidR="00692DC7" w:rsidRPr="00C145B8" w:rsidRDefault="00692DC7" w:rsidP="00772634"/>
    <w:p w14:paraId="7B75A1CE" w14:textId="6ACD5272" w:rsidR="00E37753" w:rsidRPr="00C145B8" w:rsidRDefault="000E0A0A" w:rsidP="00772634">
      <w:r>
        <w:br w:type="page"/>
      </w:r>
    </w:p>
    <w:p w14:paraId="55ADC363" w14:textId="4B5163F7" w:rsidR="00582DF5" w:rsidRPr="00C145B8" w:rsidRDefault="007F2AF9" w:rsidP="00772634">
      <w:pPr>
        <w:pStyle w:val="Heading1semnumerao"/>
      </w:pPr>
      <w:bookmarkStart w:id="0" w:name="_Toc367353076"/>
      <w:r>
        <w:lastRenderedPageBreak/>
        <w:t>LISTA DE ILUSTRAÇÕES</w:t>
      </w:r>
      <w:bookmarkEnd w:id="0"/>
    </w:p>
    <w:p w14:paraId="062D93B2" w14:textId="77777777" w:rsidR="00582DF5" w:rsidRPr="00C145B8" w:rsidRDefault="00582DF5" w:rsidP="00772634"/>
    <w:p w14:paraId="16DBCF81" w14:textId="4DB1C29C" w:rsidR="003C524F" w:rsidRPr="00AA56E1" w:rsidRDefault="003C524F" w:rsidP="00772634">
      <w:r w:rsidRPr="00AA56E1">
        <w:t>FIG.</w:t>
      </w:r>
      <w:r w:rsidR="00CC34B1" w:rsidRPr="00AA56E1">
        <w:t xml:space="preserve"> </w:t>
      </w:r>
      <w:r w:rsidRPr="00AA56E1">
        <w:t>2.1</w:t>
      </w:r>
      <w:r w:rsidR="00CC34B1" w:rsidRPr="00AA56E1">
        <w:t xml:space="preserve"> </w:t>
      </w:r>
      <w:r w:rsidRPr="00AA56E1">
        <w:t>Arquitetura do Sistema</w:t>
      </w:r>
      <w:proofErr w:type="gramStart"/>
      <w:r w:rsidRPr="00AA56E1">
        <w:t>.................</w:t>
      </w:r>
      <w:r w:rsidR="00375706" w:rsidRPr="00AA56E1">
        <w:t>...........................</w:t>
      </w:r>
      <w:r w:rsidRPr="00AA56E1">
        <w:t>................</w:t>
      </w:r>
      <w:r w:rsidR="000B6F8F" w:rsidRPr="00AA56E1">
        <w:t>...</w:t>
      </w:r>
      <w:r w:rsidR="00CC34B1" w:rsidRPr="00AA56E1">
        <w:t>.</w:t>
      </w:r>
      <w:r w:rsidR="000B6F8F" w:rsidRPr="00AA56E1">
        <w:t>.</w:t>
      </w:r>
      <w:r w:rsidR="00CC34B1" w:rsidRPr="00AA56E1">
        <w:t>.</w:t>
      </w:r>
      <w:r w:rsidR="000B6F8F" w:rsidRPr="00AA56E1">
        <w:t>.</w:t>
      </w:r>
      <w:r w:rsidR="00B0449C" w:rsidRPr="00AA56E1">
        <w:t>.....</w:t>
      </w:r>
      <w:r w:rsidR="00CC34B1" w:rsidRPr="00AA56E1">
        <w:t>...</w:t>
      </w:r>
      <w:r w:rsidR="000B6F8F" w:rsidRPr="00AA56E1">
        <w:t>......</w:t>
      </w:r>
      <w:proofErr w:type="gramEnd"/>
      <w:r w:rsidR="00673566">
        <w:t>16</w:t>
      </w:r>
    </w:p>
    <w:p w14:paraId="047247EE" w14:textId="5E4B2C3A" w:rsidR="00673566" w:rsidRDefault="00673566" w:rsidP="00772634">
      <w:r w:rsidRPr="00AA56E1">
        <w:t xml:space="preserve">FIG. </w:t>
      </w:r>
      <w:r>
        <w:t>3.1</w:t>
      </w:r>
      <w:r w:rsidRPr="00AA56E1">
        <w:t xml:space="preserve"> </w:t>
      </w:r>
      <w:r w:rsidR="002D24CB">
        <w:t>Cadastro</w:t>
      </w:r>
      <w:proofErr w:type="gramStart"/>
      <w:r w:rsidRPr="00AA56E1">
        <w:t>.......</w:t>
      </w:r>
      <w:r>
        <w:t>................</w:t>
      </w:r>
      <w:r w:rsidR="00B0449C">
        <w:t>......</w:t>
      </w:r>
      <w:r>
        <w:t>.......</w:t>
      </w:r>
      <w:r w:rsidRPr="00AA56E1">
        <w:t>...............................</w:t>
      </w:r>
      <w:r w:rsidR="004F503C">
        <w:t>.........................</w:t>
      </w:r>
      <w:r w:rsidR="00B72063">
        <w:t>...........</w:t>
      </w:r>
      <w:proofErr w:type="gramEnd"/>
      <w:r w:rsidR="00B72063">
        <w:t>19</w:t>
      </w:r>
    </w:p>
    <w:p w14:paraId="220D17E2" w14:textId="02D1370D" w:rsidR="004F503C" w:rsidRDefault="004F503C" w:rsidP="00772634">
      <w:r w:rsidRPr="00AA56E1">
        <w:t xml:space="preserve">FIG. </w:t>
      </w:r>
      <w:r w:rsidR="004A4265">
        <w:t>3.2</w:t>
      </w:r>
      <w:r>
        <w:t xml:space="preserve"> </w:t>
      </w:r>
      <w:proofErr w:type="gramStart"/>
      <w:r>
        <w:t>Menu</w:t>
      </w:r>
      <w:proofErr w:type="gramEnd"/>
      <w:r>
        <w:t xml:space="preserve"> de pesquisas do sistema..</w:t>
      </w:r>
      <w:r w:rsidRPr="00AA56E1">
        <w:t>.....................</w:t>
      </w:r>
      <w:r w:rsidR="00B0449C" w:rsidRPr="00AA56E1">
        <w:t>...</w:t>
      </w:r>
      <w:r w:rsidRPr="00AA56E1">
        <w:t>......................................</w:t>
      </w:r>
      <w:r w:rsidR="00FF1EAB">
        <w:t>...</w:t>
      </w:r>
      <w:r w:rsidR="00B72063">
        <w:t>.23</w:t>
      </w:r>
    </w:p>
    <w:p w14:paraId="1739FDA1" w14:textId="77777777" w:rsidR="00582DF5" w:rsidRPr="00375706" w:rsidRDefault="00582DF5" w:rsidP="00772634"/>
    <w:p w14:paraId="3D872239" w14:textId="44007157" w:rsidR="00582DF5" w:rsidRPr="00375706" w:rsidRDefault="00582DF5" w:rsidP="00772634"/>
    <w:p w14:paraId="2935CC6E" w14:textId="73C998BE" w:rsidR="00AA56E1" w:rsidRPr="00AA56E1" w:rsidRDefault="00582DF5" w:rsidP="00772634">
      <w:r w:rsidRPr="00375706">
        <w:br w:type="page"/>
      </w:r>
    </w:p>
    <w:p w14:paraId="2FE4094B" w14:textId="4A1A7364" w:rsidR="00AA56E1" w:rsidRPr="00163371" w:rsidRDefault="00AA56E1" w:rsidP="00772634">
      <w:pPr>
        <w:pStyle w:val="Heading1semnumerao"/>
        <w:rPr>
          <w:lang w:val="en-US"/>
        </w:rPr>
      </w:pPr>
      <w:bookmarkStart w:id="1" w:name="_Toc367353077"/>
      <w:r w:rsidRPr="00163371">
        <w:rPr>
          <w:lang w:val="en-US"/>
        </w:rPr>
        <w:lastRenderedPageBreak/>
        <w:t>LISTA DE SIGLAS</w:t>
      </w:r>
      <w:bookmarkEnd w:id="1"/>
    </w:p>
    <w:p w14:paraId="1502D888" w14:textId="77777777" w:rsidR="001B25FB" w:rsidRPr="00163371" w:rsidRDefault="001B25FB" w:rsidP="00772634">
      <w:pPr>
        <w:rPr>
          <w:lang w:val="en-US"/>
        </w:rPr>
      </w:pPr>
    </w:p>
    <w:p w14:paraId="4778E8BF" w14:textId="319D7B65" w:rsidR="007F2AF9" w:rsidRPr="00163371" w:rsidRDefault="00600209" w:rsidP="00772634">
      <w:pPr>
        <w:rPr>
          <w:lang w:val="en-US"/>
        </w:rPr>
      </w:pPr>
      <w:r w:rsidRPr="00163371">
        <w:rPr>
          <w:lang w:val="en-US"/>
        </w:rPr>
        <w:t>API</w:t>
      </w:r>
      <w:r w:rsidR="00657FE4" w:rsidRPr="00163371">
        <w:rPr>
          <w:lang w:val="en-US"/>
        </w:rPr>
        <w:tab/>
      </w:r>
      <w:r w:rsidR="00657FE4" w:rsidRPr="00163371">
        <w:rPr>
          <w:lang w:val="en-US"/>
        </w:rPr>
        <w:tab/>
        <w:t>Application programming interface</w:t>
      </w:r>
    </w:p>
    <w:p w14:paraId="0485B7B7" w14:textId="4A6FCC86" w:rsidR="007F2AF9" w:rsidRPr="00163371" w:rsidRDefault="00600209" w:rsidP="00772634">
      <w:pPr>
        <w:rPr>
          <w:lang w:val="en-US"/>
        </w:rPr>
      </w:pPr>
      <w:r w:rsidRPr="00163371">
        <w:rPr>
          <w:lang w:val="en-US"/>
        </w:rPr>
        <w:t>HTTP</w:t>
      </w:r>
      <w:r w:rsidR="00657FE4" w:rsidRPr="00163371">
        <w:rPr>
          <w:lang w:val="en-US"/>
        </w:rPr>
        <w:tab/>
      </w:r>
      <w:r w:rsidR="00657FE4" w:rsidRPr="00163371">
        <w:rPr>
          <w:lang w:val="en-US"/>
        </w:rPr>
        <w:tab/>
        <w:t>Hypertext Markup Language</w:t>
      </w:r>
    </w:p>
    <w:p w14:paraId="58725DD8" w14:textId="17F49B47" w:rsidR="00600209" w:rsidRPr="00163371" w:rsidRDefault="00600209" w:rsidP="00772634">
      <w:pPr>
        <w:rPr>
          <w:lang w:val="en-US"/>
        </w:rPr>
      </w:pPr>
      <w:r w:rsidRPr="00163371">
        <w:rPr>
          <w:lang w:val="en-US"/>
        </w:rPr>
        <w:t>JSON</w:t>
      </w:r>
      <w:r w:rsidR="00657FE4" w:rsidRPr="00163371">
        <w:rPr>
          <w:lang w:val="en-US"/>
        </w:rPr>
        <w:tab/>
      </w:r>
      <w:r w:rsidR="00657FE4" w:rsidRPr="00163371">
        <w:rPr>
          <w:lang w:val="en-US"/>
        </w:rPr>
        <w:tab/>
      </w:r>
      <w:proofErr w:type="spellStart"/>
      <w:r w:rsidR="00657FE4" w:rsidRPr="00163371">
        <w:rPr>
          <w:lang w:val="en-US"/>
        </w:rPr>
        <w:t>Javascript</w:t>
      </w:r>
      <w:proofErr w:type="spellEnd"/>
      <w:r w:rsidR="00657FE4" w:rsidRPr="00163371">
        <w:rPr>
          <w:lang w:val="en-US"/>
        </w:rPr>
        <w:t xml:space="preserve"> Object Notation</w:t>
      </w:r>
    </w:p>
    <w:p w14:paraId="0F559809" w14:textId="530CAB0E" w:rsidR="00600209" w:rsidRPr="00163371" w:rsidRDefault="00600209" w:rsidP="00772634">
      <w:pPr>
        <w:rPr>
          <w:lang w:val="en-US"/>
        </w:rPr>
      </w:pPr>
      <w:proofErr w:type="spellStart"/>
      <w:proofErr w:type="gramStart"/>
      <w:r w:rsidRPr="00163371">
        <w:rPr>
          <w:lang w:val="en-US"/>
        </w:rPr>
        <w:t>iOS</w:t>
      </w:r>
      <w:proofErr w:type="spellEnd"/>
      <w:proofErr w:type="gramEnd"/>
      <w:r w:rsidR="00657FE4" w:rsidRPr="00163371">
        <w:rPr>
          <w:lang w:val="en-US"/>
        </w:rPr>
        <w:tab/>
      </w:r>
      <w:r w:rsidR="00657FE4" w:rsidRPr="00163371">
        <w:rPr>
          <w:lang w:val="en-US"/>
        </w:rPr>
        <w:tab/>
        <w:t>iPhone Operating System</w:t>
      </w:r>
    </w:p>
    <w:p w14:paraId="7916EA27" w14:textId="6CA51B10" w:rsidR="00600209" w:rsidRPr="00163371" w:rsidRDefault="00600209" w:rsidP="00772634">
      <w:pPr>
        <w:rPr>
          <w:lang w:val="en-US"/>
        </w:rPr>
      </w:pPr>
      <w:r w:rsidRPr="00163371">
        <w:rPr>
          <w:lang w:val="en-US"/>
        </w:rPr>
        <w:t>MVC</w:t>
      </w:r>
      <w:r w:rsidR="00657FE4" w:rsidRPr="00163371">
        <w:rPr>
          <w:lang w:val="en-US"/>
        </w:rPr>
        <w:tab/>
      </w:r>
      <w:r w:rsidR="00657FE4" w:rsidRPr="00163371">
        <w:rPr>
          <w:lang w:val="en-US"/>
        </w:rPr>
        <w:tab/>
        <w:t>Model-View-Controller</w:t>
      </w:r>
    </w:p>
    <w:p w14:paraId="7F21C0E4" w14:textId="150C26C8" w:rsidR="00600209" w:rsidRPr="00163371" w:rsidRDefault="00600209" w:rsidP="00772634">
      <w:pPr>
        <w:rPr>
          <w:lang w:val="en-US"/>
        </w:rPr>
      </w:pPr>
      <w:r w:rsidRPr="00163371">
        <w:rPr>
          <w:lang w:val="en-US"/>
        </w:rPr>
        <w:t>OS</w:t>
      </w:r>
      <w:r w:rsidR="00657FE4" w:rsidRPr="00163371">
        <w:rPr>
          <w:lang w:val="en-US"/>
        </w:rPr>
        <w:tab/>
      </w:r>
      <w:r w:rsidR="00657FE4" w:rsidRPr="00163371">
        <w:rPr>
          <w:lang w:val="en-US"/>
        </w:rPr>
        <w:tab/>
        <w:t>Operating System</w:t>
      </w:r>
    </w:p>
    <w:p w14:paraId="19371881" w14:textId="1DF5BB1A" w:rsidR="00600209" w:rsidRPr="00163371" w:rsidRDefault="00600209" w:rsidP="00772634">
      <w:pPr>
        <w:rPr>
          <w:lang w:val="en-US"/>
        </w:rPr>
      </w:pPr>
      <w:r w:rsidRPr="00163371">
        <w:rPr>
          <w:lang w:val="en-US"/>
        </w:rPr>
        <w:t>SQL</w:t>
      </w:r>
      <w:r w:rsidR="00657FE4" w:rsidRPr="00163371">
        <w:rPr>
          <w:lang w:val="en-US"/>
        </w:rPr>
        <w:tab/>
      </w:r>
      <w:r w:rsidR="00657FE4" w:rsidRPr="00163371">
        <w:rPr>
          <w:lang w:val="en-US"/>
        </w:rPr>
        <w:tab/>
        <w:t>Structured Query Language</w:t>
      </w:r>
    </w:p>
    <w:p w14:paraId="71B3C5E2" w14:textId="5E6707A7" w:rsidR="00600209" w:rsidRPr="00327B74" w:rsidRDefault="00600209" w:rsidP="00772634">
      <w:pPr>
        <w:rPr>
          <w:lang w:val="en-US"/>
        </w:rPr>
      </w:pPr>
      <w:r w:rsidRPr="00327B74">
        <w:rPr>
          <w:lang w:val="en-US"/>
        </w:rPr>
        <w:t>XML</w:t>
      </w:r>
      <w:r w:rsidR="00657FE4" w:rsidRPr="00327B74">
        <w:rPr>
          <w:lang w:val="en-US"/>
        </w:rPr>
        <w:tab/>
      </w:r>
      <w:r w:rsidR="00657FE4" w:rsidRPr="00327B74">
        <w:rPr>
          <w:lang w:val="en-US"/>
        </w:rPr>
        <w:tab/>
        <w:t>Extensible Markup Language</w:t>
      </w:r>
    </w:p>
    <w:p w14:paraId="2939A443" w14:textId="77777777" w:rsidR="001B25FB" w:rsidRPr="00327B74" w:rsidRDefault="001B25FB" w:rsidP="00772634">
      <w:pPr>
        <w:rPr>
          <w:lang w:val="en-US"/>
        </w:rPr>
      </w:pPr>
    </w:p>
    <w:p w14:paraId="6407708F" w14:textId="531FBEEA" w:rsidR="007F2AF9" w:rsidRPr="00327B74" w:rsidRDefault="00FD3B72" w:rsidP="00772634">
      <w:pPr>
        <w:rPr>
          <w:lang w:val="en-US"/>
        </w:rPr>
      </w:pPr>
      <w:r w:rsidRPr="00327B74">
        <w:rPr>
          <w:lang w:val="en-US"/>
        </w:rPr>
        <w:br w:type="page"/>
      </w:r>
    </w:p>
    <w:p w14:paraId="5E3A83AF" w14:textId="77777777" w:rsidR="00417C70" w:rsidRPr="00375706" w:rsidRDefault="00417C70" w:rsidP="00772634">
      <w:r w:rsidRPr="00375706">
        <w:lastRenderedPageBreak/>
        <w:t>RESUMO</w:t>
      </w:r>
    </w:p>
    <w:p w14:paraId="05DAAA58" w14:textId="77777777" w:rsidR="00417C70" w:rsidRDefault="00417C70" w:rsidP="00772634"/>
    <w:p w14:paraId="24D8B370" w14:textId="77777777" w:rsidR="004F10EA" w:rsidRPr="00375706" w:rsidRDefault="004F10EA" w:rsidP="00772634"/>
    <w:p w14:paraId="30C5964F" w14:textId="064173FB" w:rsidR="00417C70" w:rsidRPr="00851F51" w:rsidRDefault="00927218" w:rsidP="00772634">
      <w:pPr>
        <w:rPr>
          <w:lang w:val="en-US"/>
        </w:rPr>
      </w:pPr>
      <w:r>
        <w:t>## ESCREVER RESUMO AQUI – SOMENTE UM PARÁGRAFO</w:t>
      </w:r>
      <w:r w:rsidR="00B0449C">
        <w:t>. A FONTE É ARIAL, 12PT.</w:t>
      </w:r>
      <w:r>
        <w:t xml:space="preserve"> </w:t>
      </w:r>
      <w:r w:rsidRPr="00851F51">
        <w:rPr>
          <w:lang w:val="en-US"/>
        </w:rPr>
        <w:t>##</w:t>
      </w:r>
    </w:p>
    <w:p w14:paraId="4E093DDE" w14:textId="77777777" w:rsidR="00417C70" w:rsidRPr="00851F51" w:rsidRDefault="00417C70" w:rsidP="00772634">
      <w:pPr>
        <w:rPr>
          <w:lang w:val="en-US"/>
        </w:rPr>
      </w:pPr>
    </w:p>
    <w:p w14:paraId="53974E3B" w14:textId="77777777" w:rsidR="00417C70" w:rsidRPr="00851F51" w:rsidRDefault="00417C70" w:rsidP="00772634">
      <w:pPr>
        <w:rPr>
          <w:lang w:val="en-US"/>
        </w:rPr>
      </w:pPr>
    </w:p>
    <w:p w14:paraId="2F083DF3" w14:textId="3A750BFD" w:rsidR="00582DF5" w:rsidRPr="00851F51" w:rsidRDefault="00FD3B72" w:rsidP="00772634">
      <w:pPr>
        <w:rPr>
          <w:lang w:val="en-US"/>
        </w:rPr>
      </w:pPr>
      <w:r w:rsidRPr="00851F51">
        <w:rPr>
          <w:lang w:val="en-US"/>
        </w:rPr>
        <w:br w:type="page"/>
      </w:r>
    </w:p>
    <w:p w14:paraId="5E065483" w14:textId="696B0A10" w:rsidR="00927218" w:rsidRPr="00851F51" w:rsidRDefault="00927218" w:rsidP="00772634">
      <w:pPr>
        <w:rPr>
          <w:lang w:val="en-US"/>
        </w:rPr>
      </w:pPr>
      <w:r w:rsidRPr="00851F51">
        <w:rPr>
          <w:lang w:val="en-US"/>
        </w:rPr>
        <w:lastRenderedPageBreak/>
        <w:t>ABSTRACT</w:t>
      </w:r>
    </w:p>
    <w:p w14:paraId="33E503ED" w14:textId="77777777" w:rsidR="00927218" w:rsidRPr="00851F51" w:rsidRDefault="00927218" w:rsidP="00772634">
      <w:pPr>
        <w:rPr>
          <w:lang w:val="en-US"/>
        </w:rPr>
      </w:pPr>
    </w:p>
    <w:p w14:paraId="73D468DF" w14:textId="77777777" w:rsidR="00927218" w:rsidRPr="00851F51" w:rsidRDefault="00927218" w:rsidP="00772634">
      <w:pPr>
        <w:rPr>
          <w:lang w:val="en-US"/>
        </w:rPr>
      </w:pPr>
    </w:p>
    <w:p w14:paraId="36C821AF" w14:textId="777E68AF" w:rsidR="00927218" w:rsidRPr="00851F51" w:rsidRDefault="00927218" w:rsidP="00772634">
      <w:pPr>
        <w:rPr>
          <w:lang w:val="en-US"/>
        </w:rPr>
      </w:pPr>
      <w:r w:rsidRPr="00851F51">
        <w:rPr>
          <w:lang w:val="en-US"/>
        </w:rPr>
        <w:t>## WRITE ABSTRACT HERE – JUST ONE PARAGRAPH</w:t>
      </w:r>
      <w:r w:rsidR="00B0449C" w:rsidRPr="00851F51">
        <w:rPr>
          <w:lang w:val="en-US"/>
        </w:rPr>
        <w:t>. FONT IS ARIAL, 12 PT</w:t>
      </w:r>
      <w:r w:rsidRPr="00851F51">
        <w:rPr>
          <w:lang w:val="en-US"/>
        </w:rPr>
        <w:t xml:space="preserve"> ##</w:t>
      </w:r>
    </w:p>
    <w:p w14:paraId="36C0F4FE" w14:textId="77777777" w:rsidR="00927218" w:rsidRPr="00851F51" w:rsidRDefault="00927218" w:rsidP="00772634">
      <w:pPr>
        <w:rPr>
          <w:lang w:val="en-US"/>
        </w:rPr>
      </w:pPr>
    </w:p>
    <w:p w14:paraId="23837384" w14:textId="77777777" w:rsidR="00927218" w:rsidRPr="00851F51" w:rsidRDefault="00927218" w:rsidP="00772634">
      <w:pPr>
        <w:rPr>
          <w:lang w:val="en-US"/>
        </w:rPr>
      </w:pPr>
    </w:p>
    <w:p w14:paraId="6D49AD2A" w14:textId="77777777" w:rsidR="001B25FB" w:rsidRPr="00851F51" w:rsidRDefault="001B25FB" w:rsidP="00772634">
      <w:pPr>
        <w:rPr>
          <w:lang w:val="en-US"/>
        </w:rPr>
        <w:sectPr w:rsidR="001B25FB" w:rsidRPr="00851F51" w:rsidSect="00A80285">
          <w:type w:val="continuous"/>
          <w:pgSz w:w="11906" w:h="16838"/>
          <w:pgMar w:top="1417" w:right="1418" w:bottom="1701" w:left="1418" w:header="720" w:footer="720" w:gutter="0"/>
          <w:cols w:space="720"/>
          <w:docGrid w:linePitch="360"/>
        </w:sectPr>
      </w:pPr>
    </w:p>
    <w:p w14:paraId="000B6A48" w14:textId="5C769DC7" w:rsidR="00927218" w:rsidRDefault="00417C70" w:rsidP="00772634">
      <w:pPr>
        <w:pStyle w:val="Heading1"/>
      </w:pPr>
      <w:bookmarkStart w:id="2" w:name="_Toc367353078"/>
      <w:r w:rsidRPr="00772634">
        <w:lastRenderedPageBreak/>
        <w:t>INTRODUÇÃO</w:t>
      </w:r>
      <w:bookmarkEnd w:id="2"/>
    </w:p>
    <w:p w14:paraId="45AFE943" w14:textId="77777777" w:rsidR="009F7B2B" w:rsidRDefault="00772634" w:rsidP="00D1055D">
      <w:pPr>
        <w:pStyle w:val="NormalIP"/>
      </w:pPr>
      <w:r>
        <w:t>Nos últimos 10 anos, é cada vez mais requisitado das pessoas que elas sejam organizadas, seja na vida pessoal, como na vida profissional. Vários métodos de organização pessoal foram propostos ao longo de décadas, dentre elas o GTD (</w:t>
      </w:r>
      <w:proofErr w:type="spellStart"/>
      <w:r>
        <w:t>Getting</w:t>
      </w:r>
      <w:proofErr w:type="spellEnd"/>
      <w:r>
        <w:t xml:space="preserve"> </w:t>
      </w:r>
      <w:proofErr w:type="spellStart"/>
      <w:r>
        <w:t>Things</w:t>
      </w:r>
      <w:proofErr w:type="spellEnd"/>
      <w:r>
        <w:t xml:space="preserve"> </w:t>
      </w:r>
      <w:proofErr w:type="spellStart"/>
      <w:r>
        <w:t>Done</w:t>
      </w:r>
      <w:proofErr w:type="spellEnd"/>
      <w:r>
        <w:t xml:space="preserve">). </w:t>
      </w:r>
    </w:p>
    <w:p w14:paraId="4D8FCE75" w14:textId="1856D7B4" w:rsidR="00772634" w:rsidRPr="00772634" w:rsidRDefault="00772634" w:rsidP="00D1055D">
      <w:pPr>
        <w:pStyle w:val="NormalIP"/>
      </w:pPr>
      <w:r>
        <w:t>Apesar de escolher um método de organização pessoal ser importante no processo de busc</w:t>
      </w:r>
      <w:r w:rsidR="009F7B2B">
        <w:t>a por aumento de produtividade e de busca</w:t>
      </w:r>
      <w:r>
        <w:t xml:space="preserve"> por diminuição de estresse</w:t>
      </w:r>
      <w:r w:rsidR="009F7B2B">
        <w:t xml:space="preserve"> decorrente da própria tentativa de aumentar a eficiência nas tarefas do dia a dia, isso, infelizmente, não é o suficiente. Para, de fato, se ganhar produtividade, é preciso que se escolha a ferramenta certa. Com a difusão das tecnologias digitais, a opção por </w:t>
      </w:r>
      <w:r w:rsidR="009F7B2B" w:rsidRPr="009F7B2B">
        <w:rPr>
          <w:i/>
        </w:rPr>
        <w:t>smartphones</w:t>
      </w:r>
      <w:r w:rsidR="009F7B2B">
        <w:t xml:space="preserve"> e computadores tem ganhado mais adeptos, se comparado com a opção por tecnologias tradicionais como agenda, cadernos e pastas físicas. A causa mais óbvia para isso seria o fato de essa ferramenta ocupar menos espaço. Além disso, permite que se realize </w:t>
      </w:r>
      <w:r w:rsidR="009F7B2B" w:rsidRPr="00163407">
        <w:rPr>
          <w:i/>
        </w:rPr>
        <w:t>backup</w:t>
      </w:r>
      <w:r w:rsidR="00163407">
        <w:t xml:space="preserve"> facilmente na nuvem.</w:t>
      </w:r>
      <w:r w:rsidR="009F7B2B">
        <w:t xml:space="preserve">  </w:t>
      </w:r>
    </w:p>
    <w:p w14:paraId="7751E1CA" w14:textId="4F06A8F7" w:rsidR="00417C70" w:rsidRPr="000F0C25" w:rsidRDefault="00163407" w:rsidP="00772634">
      <w:pPr>
        <w:pStyle w:val="Heading2"/>
      </w:pPr>
      <w:r>
        <w:rPr>
          <w:rStyle w:val="Strong"/>
          <w:b/>
          <w:bCs/>
        </w:rPr>
        <w:t>MOTIVAÇÃO</w:t>
      </w:r>
    </w:p>
    <w:p w14:paraId="09AF49AA" w14:textId="45926AA5" w:rsidR="00163407" w:rsidRDefault="00163407" w:rsidP="00D1055D">
      <w:pPr>
        <w:pStyle w:val="NormalIP"/>
      </w:pPr>
      <w:r>
        <w:t xml:space="preserve">Muitas soluções de organização pessoal para </w:t>
      </w:r>
      <w:r w:rsidRPr="00163407">
        <w:rPr>
          <w:i/>
        </w:rPr>
        <w:t>smartphones</w:t>
      </w:r>
      <w:r>
        <w:rPr>
          <w:i/>
        </w:rPr>
        <w:t xml:space="preserve"> </w:t>
      </w:r>
      <w:r>
        <w:t xml:space="preserve"> existem no mercado atualmente, seja para</w:t>
      </w:r>
      <w:r w:rsidRPr="00163407">
        <w:rPr>
          <w:i/>
        </w:rPr>
        <w:t xml:space="preserve"> </w:t>
      </w:r>
      <w:proofErr w:type="spellStart"/>
      <w:r w:rsidRPr="00163407">
        <w:t>Android</w:t>
      </w:r>
      <w:proofErr w:type="spellEnd"/>
      <w:r>
        <w:t xml:space="preserve">, seja para </w:t>
      </w:r>
      <w:proofErr w:type="spellStart"/>
      <w:r>
        <w:t>Iphone</w:t>
      </w:r>
      <w:proofErr w:type="spellEnd"/>
      <w:r>
        <w:t>. Algumas delas servem de acessório, outras alegam ser completas. Porém, poucas, ou quase nenhuma, conseguem ser fáceis de usar ou compatíveis com o estilo de vida</w:t>
      </w:r>
      <w:r w:rsidR="00C11B5D">
        <w:t xml:space="preserve"> particular</w:t>
      </w:r>
      <w:r>
        <w:t xml:space="preserve"> do usuário.</w:t>
      </w:r>
    </w:p>
    <w:p w14:paraId="2ACE7B40" w14:textId="5399A8E5" w:rsidR="00163407" w:rsidRPr="00163407" w:rsidRDefault="00C11B5D" w:rsidP="00D1055D">
      <w:pPr>
        <w:pStyle w:val="NormalIP"/>
      </w:pPr>
      <w:r>
        <w:t>A causa da execução desse projeto é, portanto, a dificuldade de utilizar as atuais ferramentas de organização para dispositivos móveis e a incompatibilidade com o perfil de uso de muitos usuários.</w:t>
      </w:r>
    </w:p>
    <w:p w14:paraId="245344BD" w14:textId="34D0B269" w:rsidR="00417C70" w:rsidRDefault="00163407" w:rsidP="00772634">
      <w:pPr>
        <w:pStyle w:val="Heading2"/>
      </w:pPr>
      <w:r>
        <w:t>OBJETIVO</w:t>
      </w:r>
    </w:p>
    <w:p w14:paraId="772780FB" w14:textId="2421F3CB" w:rsidR="00163407" w:rsidRPr="00163407" w:rsidRDefault="00163407" w:rsidP="00D1055D">
      <w:pPr>
        <w:pStyle w:val="NormalIP"/>
      </w:pPr>
      <w:proofErr w:type="gramStart"/>
      <w:r>
        <w:t xml:space="preserve">O objetivo deste projeto é desenvolver um aplicativo para </w:t>
      </w:r>
      <w:r>
        <w:rPr>
          <w:i/>
        </w:rPr>
        <w:t>smartphone</w:t>
      </w:r>
      <w:r>
        <w:t xml:space="preserve"> de </w:t>
      </w:r>
      <w:r>
        <w:lastRenderedPageBreak/>
        <w:t>organização pessoal de forma a ser uma solução digital quase completa para os adeptos do método GTD e de forma a ser compatível com o máximo de perfis de usuários o possível, seja o perfil de um usuário doméstico, seja o perfil de um usuário corporativo.</w:t>
      </w:r>
      <w:proofErr w:type="gramEnd"/>
      <w:r w:rsidR="00C11B5D">
        <w:t xml:space="preserve"> Nesse projeto, não se busca desenvolver uma solução completa de organização, pois </w:t>
      </w:r>
      <w:proofErr w:type="gramStart"/>
      <w:r w:rsidR="00C11B5D">
        <w:t>considera-se</w:t>
      </w:r>
      <w:proofErr w:type="gramEnd"/>
      <w:r w:rsidR="00C11B5D">
        <w:t xml:space="preserve"> que cada usuário possui uma maneira complementar se organizar e busca-se, conforme mencionado, tornar o aplicativo com a maior diversidade de usuários o possível.</w:t>
      </w:r>
    </w:p>
    <w:p w14:paraId="303833C9" w14:textId="77777777" w:rsidR="00163407" w:rsidRPr="00163407" w:rsidRDefault="00163407" w:rsidP="00163407"/>
    <w:p w14:paraId="673A89AD" w14:textId="6111A7AC" w:rsidR="00417C70" w:rsidRDefault="004532A4" w:rsidP="00772634">
      <w:pPr>
        <w:pStyle w:val="Heading2"/>
      </w:pPr>
      <w:bookmarkStart w:id="3" w:name="_Toc367353081"/>
      <w:r w:rsidRPr="00375706">
        <w:t>METODOLOGIA</w:t>
      </w:r>
      <w:bookmarkEnd w:id="3"/>
    </w:p>
    <w:p w14:paraId="48F1368D" w14:textId="19A11420" w:rsidR="00C11B5D" w:rsidRDefault="00C11B5D" w:rsidP="00D1055D">
      <w:pPr>
        <w:pStyle w:val="NormalIP"/>
      </w:pPr>
      <w:r>
        <w:t>Para alcançar o objetivo proposto, o projeto será divido nas seguintes etapas:</w:t>
      </w:r>
    </w:p>
    <w:p w14:paraId="2C326CC4" w14:textId="77777777" w:rsidR="00780322" w:rsidRDefault="00780322" w:rsidP="00D1055D">
      <w:pPr>
        <w:pStyle w:val="NormalIP"/>
      </w:pPr>
    </w:p>
    <w:p w14:paraId="3FADC38D" w14:textId="77777777" w:rsidR="00710AE6" w:rsidRDefault="00710AE6" w:rsidP="00710AE6">
      <w:pPr>
        <w:pStyle w:val="NormalIP"/>
        <w:numPr>
          <w:ilvl w:val="0"/>
          <w:numId w:val="34"/>
        </w:numPr>
      </w:pPr>
      <w:r>
        <w:t xml:space="preserve">Desenvolvimento uma </w:t>
      </w:r>
      <w:proofErr w:type="spellStart"/>
      <w:r>
        <w:t>check-list</w:t>
      </w:r>
      <w:proofErr w:type="spellEnd"/>
      <w:r>
        <w:t xml:space="preserve"> própria, que servirá para criar:</w:t>
      </w:r>
    </w:p>
    <w:p w14:paraId="0833D80F" w14:textId="77777777" w:rsidR="00710AE6" w:rsidRDefault="00710AE6" w:rsidP="00710AE6">
      <w:pPr>
        <w:pStyle w:val="ListParagraph"/>
        <w:numPr>
          <w:ilvl w:val="1"/>
          <w:numId w:val="34"/>
        </w:numPr>
      </w:pPr>
      <w:r>
        <w:t>Caixa de entrada;</w:t>
      </w:r>
    </w:p>
    <w:p w14:paraId="47F47723" w14:textId="77777777" w:rsidR="00710AE6" w:rsidRDefault="00710AE6" w:rsidP="00710AE6">
      <w:pPr>
        <w:pStyle w:val="ListParagraph"/>
        <w:numPr>
          <w:ilvl w:val="1"/>
          <w:numId w:val="34"/>
        </w:numPr>
      </w:pPr>
      <w:r>
        <w:t>Lista de próximas ações;</w:t>
      </w:r>
    </w:p>
    <w:p w14:paraId="088B62B1" w14:textId="77777777" w:rsidR="00710AE6" w:rsidRDefault="00710AE6" w:rsidP="00710AE6">
      <w:pPr>
        <w:pStyle w:val="ListParagraph"/>
        <w:numPr>
          <w:ilvl w:val="1"/>
          <w:numId w:val="34"/>
        </w:numPr>
      </w:pPr>
      <w:r>
        <w:t>Lista de ações delegadas;</w:t>
      </w:r>
    </w:p>
    <w:p w14:paraId="6655E622" w14:textId="77777777" w:rsidR="00710AE6" w:rsidRDefault="00710AE6" w:rsidP="00710AE6">
      <w:pPr>
        <w:pStyle w:val="ListParagraph"/>
        <w:numPr>
          <w:ilvl w:val="1"/>
          <w:numId w:val="34"/>
        </w:numPr>
      </w:pPr>
      <w:r>
        <w:t>Agenda;</w:t>
      </w:r>
    </w:p>
    <w:p w14:paraId="086A8B49" w14:textId="77777777" w:rsidR="00710AE6" w:rsidRDefault="00710AE6" w:rsidP="00710AE6">
      <w:pPr>
        <w:pStyle w:val="ListParagraph"/>
        <w:numPr>
          <w:ilvl w:val="1"/>
          <w:numId w:val="34"/>
        </w:numPr>
      </w:pPr>
      <w:r>
        <w:t>Lista de “Algum dia/talvez”</w:t>
      </w:r>
    </w:p>
    <w:p w14:paraId="58AEA99D" w14:textId="48B8F09E" w:rsidR="00710AE6" w:rsidRDefault="00710AE6" w:rsidP="00710AE6">
      <w:pPr>
        <w:pStyle w:val="ListParagraph"/>
        <w:numPr>
          <w:ilvl w:val="1"/>
          <w:numId w:val="34"/>
        </w:numPr>
      </w:pPr>
      <w:r>
        <w:t xml:space="preserve">Lista de </w:t>
      </w:r>
      <w:r w:rsidRPr="00E4736F">
        <w:rPr>
          <w:color w:val="FF0000"/>
        </w:rPr>
        <w:t>incubação</w:t>
      </w:r>
      <w:r>
        <w:rPr>
          <w:color w:val="FF0000"/>
        </w:rPr>
        <w:t>;</w:t>
      </w:r>
    </w:p>
    <w:p w14:paraId="354AA5AD" w14:textId="4C0AE891" w:rsidR="00D1055D" w:rsidRDefault="00710AE6" w:rsidP="00D1055D">
      <w:pPr>
        <w:pStyle w:val="NormalIP"/>
        <w:numPr>
          <w:ilvl w:val="0"/>
          <w:numId w:val="34"/>
        </w:numPr>
      </w:pPr>
      <w:proofErr w:type="gramStart"/>
      <w:r>
        <w:t>Implementação</w:t>
      </w:r>
      <w:proofErr w:type="gramEnd"/>
      <w:r>
        <w:t xml:space="preserve"> de agenda </w:t>
      </w:r>
      <w:r w:rsidR="00C11B5D">
        <w:t>utiliza</w:t>
      </w:r>
      <w:r>
        <w:t>ndo a</w:t>
      </w:r>
      <w:r w:rsidR="00C11B5D">
        <w:t xml:space="preserve"> API do Google Agenda</w:t>
      </w:r>
      <w:r w:rsidR="00780322">
        <w:t>;</w:t>
      </w:r>
    </w:p>
    <w:p w14:paraId="1237917F" w14:textId="5061A4D0" w:rsidR="00780322" w:rsidRPr="00C11B5D" w:rsidRDefault="00710AE6" w:rsidP="00D1055D">
      <w:pPr>
        <w:pStyle w:val="NormalIP"/>
        <w:numPr>
          <w:ilvl w:val="0"/>
          <w:numId w:val="34"/>
        </w:numPr>
      </w:pPr>
      <w:r>
        <w:t xml:space="preserve">Integração da agenda e as </w:t>
      </w:r>
      <w:proofErr w:type="spellStart"/>
      <w:r w:rsidRPr="00710AE6">
        <w:rPr>
          <w:i/>
        </w:rPr>
        <w:t>check-list</w:t>
      </w:r>
      <w:proofErr w:type="spellEnd"/>
      <w:r>
        <w:t>, de forma a transferir itens de  uma lista para outra.</w:t>
      </w:r>
    </w:p>
    <w:p w14:paraId="30DC3D4F" w14:textId="7D5A6AA4" w:rsidR="00417C70" w:rsidRPr="00375706" w:rsidRDefault="004532A4" w:rsidP="00772634">
      <w:pPr>
        <w:pStyle w:val="Heading2"/>
      </w:pPr>
      <w:bookmarkStart w:id="4" w:name="_Toc367353082"/>
      <w:r w:rsidRPr="00375706">
        <w:t>ORGANIZAÇÃO DA MONOGRAFIA</w:t>
      </w:r>
      <w:bookmarkEnd w:id="4"/>
    </w:p>
    <w:p w14:paraId="111D66CB" w14:textId="38082DD2" w:rsidR="00927218" w:rsidRDefault="00780322" w:rsidP="00D1055D">
      <w:pPr>
        <w:pStyle w:val="NormalIP"/>
      </w:pPr>
      <w:r>
        <w:t>Até este presente momento, esta monografia consistirá dos seguintes capítulos:</w:t>
      </w:r>
    </w:p>
    <w:p w14:paraId="038C4A39" w14:textId="77777777" w:rsidR="00780322" w:rsidRDefault="00780322" w:rsidP="00D1055D">
      <w:pPr>
        <w:pStyle w:val="NormalIP"/>
      </w:pPr>
    </w:p>
    <w:p w14:paraId="2CD2A536" w14:textId="4AA9A611" w:rsidR="00780322" w:rsidRDefault="00780322" w:rsidP="00D1055D">
      <w:pPr>
        <w:pStyle w:val="NormalIP"/>
      </w:pPr>
      <w:r>
        <w:t>Capitulo 2: que fará uma breve descrição do método GTD;</w:t>
      </w:r>
    </w:p>
    <w:p w14:paraId="727B77EE" w14:textId="3083B1A9" w:rsidR="00927218" w:rsidRDefault="00780322" w:rsidP="00D1055D">
      <w:pPr>
        <w:pStyle w:val="NormalIP"/>
      </w:pPr>
      <w:r>
        <w:t xml:space="preserve">Capítulo 3: que fará uma descrição conceitual dos elementos básicos utilizados em um desenvolvimento de aplicativo para </w:t>
      </w:r>
      <w:proofErr w:type="spellStart"/>
      <w:r>
        <w:t>Android</w:t>
      </w:r>
      <w:proofErr w:type="spellEnd"/>
      <w:r>
        <w:t>.</w:t>
      </w:r>
    </w:p>
    <w:p w14:paraId="05B4DDF3" w14:textId="77777777" w:rsidR="00927218" w:rsidRDefault="00927218" w:rsidP="00772634"/>
    <w:p w14:paraId="396BAA92" w14:textId="77777777" w:rsidR="00927218" w:rsidRDefault="00927218" w:rsidP="00772634">
      <w:pPr>
        <w:sectPr w:rsidR="00927218" w:rsidSect="001B25FB">
          <w:pgSz w:w="11906" w:h="16838"/>
          <w:pgMar w:top="1417" w:right="1418" w:bottom="1701" w:left="1418" w:header="720" w:footer="720" w:gutter="0"/>
          <w:cols w:space="720"/>
          <w:docGrid w:linePitch="360"/>
        </w:sectPr>
      </w:pPr>
    </w:p>
    <w:p w14:paraId="2995380D" w14:textId="203179C0" w:rsidR="0002751C" w:rsidRDefault="0098055F" w:rsidP="00772634">
      <w:pPr>
        <w:pStyle w:val="Heading1"/>
      </w:pPr>
      <w:r>
        <w:lastRenderedPageBreak/>
        <w:t>CONCEITOS UTILIZADOS</w:t>
      </w:r>
    </w:p>
    <w:p w14:paraId="6A517D02" w14:textId="0D39358E" w:rsidR="0098055F" w:rsidRPr="0098055F" w:rsidRDefault="0098055F" w:rsidP="0098055F">
      <w:r>
        <w:t>A seguir, alguns conceitos utilizados no desenvolvimento do software deste projeto serão explicados.</w:t>
      </w:r>
    </w:p>
    <w:p w14:paraId="6C6C85A4" w14:textId="525825E1" w:rsidR="00FD79B2" w:rsidRDefault="0098055F" w:rsidP="0098055F">
      <w:pPr>
        <w:pStyle w:val="Heading2"/>
      </w:pPr>
      <w:r>
        <w:t>GTD</w:t>
      </w:r>
    </w:p>
    <w:p w14:paraId="17C7D152" w14:textId="77777777" w:rsidR="004900FB" w:rsidRDefault="004900FB" w:rsidP="0098055F">
      <w:r w:rsidRPr="004900FB">
        <w:t xml:space="preserve">O </w:t>
      </w:r>
      <w:r w:rsidRPr="004900FB">
        <w:rPr>
          <w:highlight w:val="yellow"/>
        </w:rPr>
        <w:t>GTD</w:t>
      </w:r>
      <w:r w:rsidRPr="004900FB">
        <w:t xml:space="preserve"> ( </w:t>
      </w:r>
      <w:proofErr w:type="spellStart"/>
      <w:r w:rsidRPr="004900FB">
        <w:rPr>
          <w:i/>
        </w:rPr>
        <w:t>Getting</w:t>
      </w:r>
      <w:proofErr w:type="spellEnd"/>
      <w:r w:rsidRPr="004900FB">
        <w:rPr>
          <w:i/>
        </w:rPr>
        <w:t xml:space="preserve"> </w:t>
      </w:r>
      <w:proofErr w:type="spellStart"/>
      <w:r w:rsidRPr="004900FB">
        <w:rPr>
          <w:i/>
        </w:rPr>
        <w:t>Things</w:t>
      </w:r>
      <w:proofErr w:type="spellEnd"/>
      <w:r w:rsidRPr="004900FB">
        <w:rPr>
          <w:i/>
        </w:rPr>
        <w:t xml:space="preserve"> </w:t>
      </w:r>
      <w:proofErr w:type="spellStart"/>
      <w:r w:rsidRPr="004900FB">
        <w:rPr>
          <w:i/>
        </w:rPr>
        <w:t>Done</w:t>
      </w:r>
      <w:proofErr w:type="spellEnd"/>
      <w:r w:rsidRPr="004900FB">
        <w:rPr>
          <w:i/>
        </w:rPr>
        <w:t xml:space="preserve"> </w:t>
      </w:r>
      <w:r w:rsidRPr="004900FB">
        <w:t xml:space="preserve">) é um método de gerenciamento pessoal que </w:t>
      </w:r>
      <w:r>
        <w:t>consiste em remover todas as preocupações do indivíduo e colocá-los em listas de tarefas, separadas por contexto.</w:t>
      </w:r>
    </w:p>
    <w:p w14:paraId="7EC27D05" w14:textId="0AAEA045" w:rsidR="004900FB" w:rsidRDefault="004900FB" w:rsidP="0098055F">
      <w:r>
        <w:t xml:space="preserve">Os contextos são determinados conforme </w:t>
      </w:r>
      <w:r w:rsidR="005D280E">
        <w:fldChar w:fldCharType="begin"/>
      </w:r>
      <w:r w:rsidR="005D280E">
        <w:instrText xml:space="preserve"> REF _Ref368609560 \h </w:instrText>
      </w:r>
      <w:r w:rsidR="005D280E">
        <w:fldChar w:fldCharType="separate"/>
      </w:r>
      <w:r w:rsidR="005D280E" w:rsidRPr="00FC3C70">
        <w:t>FIG 2.1</w:t>
      </w:r>
      <w:r w:rsidR="005D280E">
        <w:fldChar w:fldCharType="end"/>
      </w:r>
      <w:r w:rsidR="00AF4A19">
        <w:t>. S</w:t>
      </w:r>
      <w:r w:rsidR="00327B74">
        <w:t xml:space="preserve">ão 5 estágios diferentes necessários para uma completa organização do indivíduo </w:t>
      </w:r>
      <w:sdt>
        <w:sdtPr>
          <w:id w:val="157897851"/>
          <w:citation/>
        </w:sdtPr>
        <w:sdtContent>
          <w:r w:rsidR="00327B74">
            <w:fldChar w:fldCharType="begin"/>
          </w:r>
          <w:r w:rsidR="00327B74" w:rsidRPr="00327B74">
            <w:instrText xml:space="preserve"> CITATION All05 \l 1033 </w:instrText>
          </w:r>
          <w:r w:rsidR="00327B74">
            <w:fldChar w:fldCharType="separate"/>
          </w:r>
          <w:r w:rsidR="00327B74" w:rsidRPr="00327B74">
            <w:rPr>
              <w:noProof/>
            </w:rPr>
            <w:t>(ALLEN, 2005)</w:t>
          </w:r>
          <w:r w:rsidR="00327B74">
            <w:fldChar w:fldCharType="end"/>
          </w:r>
        </w:sdtContent>
      </w:sdt>
      <w:r w:rsidR="00327B74">
        <w:t>:</w:t>
      </w:r>
    </w:p>
    <w:p w14:paraId="0A3094B1" w14:textId="6CB93D17" w:rsidR="00327B74" w:rsidRDefault="00327B74" w:rsidP="00327B74">
      <w:pPr>
        <w:pStyle w:val="ListParagraph"/>
        <w:numPr>
          <w:ilvl w:val="0"/>
          <w:numId w:val="36"/>
        </w:numPr>
      </w:pPr>
      <w:r>
        <w:t>Coleta de coisas que exigem atenção;</w:t>
      </w:r>
    </w:p>
    <w:p w14:paraId="23617459" w14:textId="5FD8C8AA" w:rsidR="00327B74" w:rsidRDefault="00327B74" w:rsidP="00327B74">
      <w:pPr>
        <w:pStyle w:val="ListParagraph"/>
        <w:numPr>
          <w:ilvl w:val="0"/>
          <w:numId w:val="36"/>
        </w:numPr>
      </w:pPr>
      <w:r>
        <w:t>Processa-se o seu significado delas e o que é preciso ser feito em relação a cada uma;</w:t>
      </w:r>
    </w:p>
    <w:p w14:paraId="187F1F19" w14:textId="72D7C68F" w:rsidR="00327B74" w:rsidRDefault="00327B74" w:rsidP="00327B74">
      <w:pPr>
        <w:pStyle w:val="ListParagraph"/>
        <w:numPr>
          <w:ilvl w:val="0"/>
          <w:numId w:val="36"/>
        </w:numPr>
      </w:pPr>
      <w:r>
        <w:t>Organiza-se os resultados</w:t>
      </w:r>
      <w:r w:rsidR="00BE5863">
        <w:t xml:space="preserve"> dessas decisões;</w:t>
      </w:r>
    </w:p>
    <w:p w14:paraId="15716C0C" w14:textId="1CA64D56" w:rsidR="00BE5863" w:rsidRDefault="00BE5863" w:rsidP="00327B74">
      <w:pPr>
        <w:pStyle w:val="ListParagraph"/>
        <w:numPr>
          <w:ilvl w:val="0"/>
          <w:numId w:val="36"/>
        </w:numPr>
      </w:pPr>
      <w:r>
        <w:t>Revisa-se esses resultados;</w:t>
      </w:r>
    </w:p>
    <w:p w14:paraId="0C00DE50" w14:textId="40420B9C" w:rsidR="00BE5863" w:rsidRDefault="00BE5863" w:rsidP="00327B74">
      <w:pPr>
        <w:pStyle w:val="ListParagraph"/>
        <w:numPr>
          <w:ilvl w:val="0"/>
          <w:numId w:val="36"/>
        </w:numPr>
      </w:pPr>
      <w:r>
        <w:t>Realiza-se aqueles passíveis de ações;</w:t>
      </w:r>
    </w:p>
    <w:p w14:paraId="5FCAB84D" w14:textId="6280C3D3" w:rsidR="00BE5863" w:rsidRDefault="00BE5863" w:rsidP="00BE5863">
      <w:r>
        <w:t>No sistema desenvolvido por este projeto, serão contempladas as seguintes listas chaves do fluxo de trabalho:</w:t>
      </w:r>
    </w:p>
    <w:p w14:paraId="63DB80A7" w14:textId="1078B0F2" w:rsidR="00BE5863" w:rsidRDefault="00BE5863" w:rsidP="00BE5863">
      <w:pPr>
        <w:pStyle w:val="ListParagraph"/>
        <w:numPr>
          <w:ilvl w:val="0"/>
          <w:numId w:val="38"/>
        </w:numPr>
      </w:pPr>
      <w:r>
        <w:t>CaIxa de entrada;</w:t>
      </w:r>
    </w:p>
    <w:p w14:paraId="1220D42E" w14:textId="5D63351D" w:rsidR="00BE5863" w:rsidRDefault="00BE5863" w:rsidP="00BE5863">
      <w:pPr>
        <w:pStyle w:val="ListParagraph"/>
        <w:numPr>
          <w:ilvl w:val="0"/>
          <w:numId w:val="38"/>
        </w:numPr>
      </w:pPr>
      <w:r>
        <w:t>Lista de próximas ações;</w:t>
      </w:r>
    </w:p>
    <w:p w14:paraId="781F21DE" w14:textId="59726EE1" w:rsidR="00BE5863" w:rsidRDefault="00BE5863" w:rsidP="00BE5863">
      <w:pPr>
        <w:pStyle w:val="ListParagraph"/>
        <w:numPr>
          <w:ilvl w:val="0"/>
          <w:numId w:val="38"/>
        </w:numPr>
      </w:pPr>
      <w:r>
        <w:t xml:space="preserve">Lista de </w:t>
      </w:r>
      <w:r w:rsidR="000A1B34">
        <w:t>ações</w:t>
      </w:r>
      <w:r>
        <w:t xml:space="preserve"> delegadas;</w:t>
      </w:r>
    </w:p>
    <w:p w14:paraId="41F96FED" w14:textId="70D6FC47" w:rsidR="00BE5863" w:rsidRDefault="00BE5863" w:rsidP="00BE5863">
      <w:pPr>
        <w:pStyle w:val="ListParagraph"/>
        <w:numPr>
          <w:ilvl w:val="0"/>
          <w:numId w:val="38"/>
        </w:numPr>
      </w:pPr>
      <w:r>
        <w:t>Agenda;</w:t>
      </w:r>
    </w:p>
    <w:p w14:paraId="50130D7E" w14:textId="33A4C94A" w:rsidR="00E4736F" w:rsidRDefault="00E4736F" w:rsidP="00BE5863">
      <w:pPr>
        <w:pStyle w:val="ListParagraph"/>
        <w:numPr>
          <w:ilvl w:val="0"/>
          <w:numId w:val="38"/>
        </w:numPr>
      </w:pPr>
      <w:r>
        <w:t>Lista de “Algum dia/talvez”</w:t>
      </w:r>
    </w:p>
    <w:p w14:paraId="53CAF040" w14:textId="4386049E" w:rsidR="00E4736F" w:rsidRDefault="00E4736F" w:rsidP="00BE5863">
      <w:pPr>
        <w:pStyle w:val="ListParagraph"/>
        <w:numPr>
          <w:ilvl w:val="0"/>
          <w:numId w:val="38"/>
        </w:numPr>
      </w:pPr>
      <w:r>
        <w:t xml:space="preserve">Lista de </w:t>
      </w:r>
      <w:r w:rsidRPr="00E4736F">
        <w:rPr>
          <w:color w:val="FF0000"/>
        </w:rPr>
        <w:t>incubação</w:t>
      </w:r>
      <w:r>
        <w:rPr>
          <w:color w:val="FF0000"/>
        </w:rPr>
        <w:t>;</w:t>
      </w:r>
    </w:p>
    <w:p w14:paraId="0478D996" w14:textId="66082ACF" w:rsidR="00FC3C70" w:rsidRDefault="004900FB" w:rsidP="00FC3C70">
      <w:pPr>
        <w:keepNext/>
        <w:jc w:val="center"/>
      </w:pPr>
      <w:r>
        <w:rPr>
          <w:noProof/>
          <w:lang w:eastAsia="pt-BR"/>
        </w:rPr>
        <w:lastRenderedPageBreak/>
        <w:drawing>
          <wp:inline distT="0" distB="0" distL="0" distR="0" wp14:anchorId="17A007F0" wp14:editId="4C7D144B">
            <wp:extent cx="4469789" cy="6069715"/>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D.png"/>
                    <pic:cNvPicPr/>
                  </pic:nvPicPr>
                  <pic:blipFill>
                    <a:blip r:embed="rId10">
                      <a:extLst>
                        <a:ext uri="{28A0092B-C50C-407E-A947-70E740481C1C}">
                          <a14:useLocalDpi xmlns:a14="http://schemas.microsoft.com/office/drawing/2010/main" val="0"/>
                        </a:ext>
                      </a:extLst>
                    </a:blip>
                    <a:stretch>
                      <a:fillRect/>
                    </a:stretch>
                  </pic:blipFill>
                  <pic:spPr>
                    <a:xfrm>
                      <a:off x="0" y="0"/>
                      <a:ext cx="4479359" cy="6082710"/>
                    </a:xfrm>
                    <a:prstGeom prst="rect">
                      <a:avLst/>
                    </a:prstGeom>
                  </pic:spPr>
                </pic:pic>
              </a:graphicData>
            </a:graphic>
          </wp:inline>
        </w:drawing>
      </w:r>
      <w:bookmarkStart w:id="5" w:name="_GoBack"/>
      <w:bookmarkEnd w:id="5"/>
    </w:p>
    <w:p w14:paraId="4C466542" w14:textId="0354BE3F" w:rsidR="0098055F" w:rsidRDefault="00FC3C70" w:rsidP="00FC3C70">
      <w:pPr>
        <w:pStyle w:val="Caption"/>
      </w:pPr>
      <w:bookmarkStart w:id="6" w:name="_Ref368609560"/>
      <w:r w:rsidRPr="00FC3C70">
        <w:t xml:space="preserve">FIG </w:t>
      </w:r>
      <w:r w:rsidR="00EB31F6">
        <w:fldChar w:fldCharType="begin"/>
      </w:r>
      <w:r w:rsidR="00EB31F6">
        <w:instrText xml:space="preserve"> STYLEREF 1 \s </w:instrText>
      </w:r>
      <w:r w:rsidR="00EB31F6">
        <w:fldChar w:fldCharType="separate"/>
      </w:r>
      <w:r w:rsidRPr="00FC3C70">
        <w:t>2</w:t>
      </w:r>
      <w:r w:rsidR="00EB31F6">
        <w:fldChar w:fldCharType="end"/>
      </w:r>
      <w:r w:rsidRPr="00FC3C70">
        <w:t>.</w:t>
      </w:r>
      <w:r w:rsidR="00EB31F6">
        <w:fldChar w:fldCharType="begin"/>
      </w:r>
      <w:r w:rsidR="00EB31F6">
        <w:instrText xml:space="preserve"> SEQ FIG \* ARABIC \s 1 </w:instrText>
      </w:r>
      <w:r w:rsidR="00EB31F6">
        <w:fldChar w:fldCharType="separate"/>
      </w:r>
      <w:r w:rsidRPr="00FC3C70">
        <w:t>1</w:t>
      </w:r>
      <w:r w:rsidR="00EB31F6">
        <w:fldChar w:fldCharType="end"/>
      </w:r>
      <w:bookmarkEnd w:id="6"/>
      <w:r>
        <w:t xml:space="preserve"> – Diagrama do fluxo de trabalho do método GDT </w:t>
      </w:r>
      <w:sdt>
        <w:sdtPr>
          <w:id w:val="-543750725"/>
          <w:citation/>
        </w:sdtPr>
        <w:sdtEndPr/>
        <w:sdtContent>
          <w:r>
            <w:fldChar w:fldCharType="begin"/>
          </w:r>
          <w:r w:rsidRPr="00FC3C70">
            <w:instrText xml:space="preserve"> CITATION All05 \l 1033 </w:instrText>
          </w:r>
          <w:r>
            <w:fldChar w:fldCharType="separate"/>
          </w:r>
          <w:r w:rsidRPr="00FC3C70">
            <w:rPr>
              <w:noProof/>
            </w:rPr>
            <w:t>(ALLEN, 2005)</w:t>
          </w:r>
          <w:r>
            <w:fldChar w:fldCharType="end"/>
          </w:r>
        </w:sdtContent>
      </w:sdt>
    </w:p>
    <w:p w14:paraId="00F31B0A" w14:textId="77777777" w:rsidR="005D280E" w:rsidRDefault="005D280E" w:rsidP="005D280E"/>
    <w:p w14:paraId="44099655" w14:textId="77777777" w:rsidR="005D280E" w:rsidRDefault="005D280E" w:rsidP="005D280E"/>
    <w:p w14:paraId="5A27D06A" w14:textId="18C2FE4D" w:rsidR="00327B74" w:rsidRDefault="00327B74" w:rsidP="005D280E">
      <w:pPr>
        <w:pStyle w:val="Heading3"/>
      </w:pPr>
      <w:r>
        <w:t>CAIXA DE ENTRADA</w:t>
      </w:r>
    </w:p>
    <w:p w14:paraId="3FC3B4DC" w14:textId="77777777" w:rsidR="00DC4BCF" w:rsidRDefault="00152E1B" w:rsidP="00327B74">
      <w:pPr>
        <w:ind w:left="284"/>
      </w:pPr>
      <w:r>
        <w:t>Para administrar adequadamente o estoque de veios abertos, o indivíduo precisa armazená-los  em “</w:t>
      </w:r>
      <w:r>
        <w:rPr>
          <w:i/>
        </w:rPr>
        <w:t>containers”</w:t>
      </w:r>
      <w:r>
        <w:t xml:space="preserve"> que sirvam para</w:t>
      </w:r>
      <w:r w:rsidRPr="00152E1B">
        <w:t xml:space="preserve"> guardar</w:t>
      </w:r>
      <w:r>
        <w:t xml:space="preserve"> os itens pendentes até que ele tenha alguns minutos para decidir</w:t>
      </w:r>
      <w:r w:rsidR="00DC4BCF">
        <w:t xml:space="preserve"> o que esses itens são e o que fazer com eles </w:t>
      </w:r>
      <w:sdt>
        <w:sdtPr>
          <w:id w:val="-477461099"/>
          <w:citation/>
        </w:sdtPr>
        <w:sdtContent>
          <w:r w:rsidR="00DC4BCF">
            <w:fldChar w:fldCharType="begin"/>
          </w:r>
          <w:r w:rsidR="00DC4BCF" w:rsidRPr="00DC4BCF">
            <w:instrText xml:space="preserve"> CITATION All05 \l 1033 </w:instrText>
          </w:r>
          <w:r w:rsidR="00DC4BCF">
            <w:fldChar w:fldCharType="separate"/>
          </w:r>
          <w:r w:rsidR="00DC4BCF" w:rsidRPr="00DC4BCF">
            <w:rPr>
              <w:noProof/>
            </w:rPr>
            <w:t>(ALLEN, 2005)</w:t>
          </w:r>
          <w:r w:rsidR="00DC4BCF">
            <w:fldChar w:fldCharType="end"/>
          </w:r>
        </w:sdtContent>
      </w:sdt>
      <w:r w:rsidR="00DC4BCF">
        <w:t>. N</w:t>
      </w:r>
      <w:r w:rsidR="00DC4BCF">
        <w:t xml:space="preserve">o método GTD, </w:t>
      </w:r>
      <w:r w:rsidR="00DC4BCF">
        <w:t>esses “</w:t>
      </w:r>
      <w:r w:rsidR="00DC4BCF">
        <w:rPr>
          <w:i/>
        </w:rPr>
        <w:t>containers</w:t>
      </w:r>
      <w:r w:rsidR="00DC4BCF">
        <w:t>” são chamados de caixa de entrada. Elas podem ser de diversos tipos:</w:t>
      </w:r>
    </w:p>
    <w:p w14:paraId="5C094FBC" w14:textId="5BBA7AFD" w:rsidR="00152E1B" w:rsidRDefault="00DC4BCF" w:rsidP="00DC4BCF">
      <w:pPr>
        <w:pStyle w:val="ListParagraph"/>
        <w:numPr>
          <w:ilvl w:val="0"/>
          <w:numId w:val="39"/>
        </w:numPr>
      </w:pPr>
      <w:r>
        <w:t>Caixa de Entrada física;</w:t>
      </w:r>
    </w:p>
    <w:p w14:paraId="254824DA" w14:textId="32EC8314" w:rsidR="00DC4BCF" w:rsidRDefault="00DC4BCF" w:rsidP="00DC4BCF">
      <w:pPr>
        <w:pStyle w:val="ListParagraph"/>
        <w:numPr>
          <w:ilvl w:val="0"/>
          <w:numId w:val="39"/>
        </w:numPr>
      </w:pPr>
      <w:r>
        <w:t>Instrumentos de anotação de papel;</w:t>
      </w:r>
    </w:p>
    <w:p w14:paraId="4C429F77" w14:textId="72F01B6E" w:rsidR="00DC4BCF" w:rsidRDefault="00DC4BCF" w:rsidP="00DC4BCF">
      <w:pPr>
        <w:pStyle w:val="ListParagraph"/>
        <w:numPr>
          <w:ilvl w:val="0"/>
          <w:numId w:val="39"/>
        </w:numPr>
      </w:pPr>
      <w:r>
        <w:t>Instrumentos de anotação eletrônicos;</w:t>
      </w:r>
    </w:p>
    <w:p w14:paraId="3121A628" w14:textId="317915C5" w:rsidR="00DC4BCF" w:rsidRDefault="00DC4BCF" w:rsidP="00DC4BCF">
      <w:pPr>
        <w:pStyle w:val="ListParagraph"/>
        <w:numPr>
          <w:ilvl w:val="0"/>
          <w:numId w:val="39"/>
        </w:numPr>
      </w:pPr>
      <w:r>
        <w:t>Instrumentos de gravação de voz;</w:t>
      </w:r>
    </w:p>
    <w:p w14:paraId="659F75DA" w14:textId="0D44FDC9" w:rsidR="00DC4BCF" w:rsidRPr="00DC4BCF" w:rsidRDefault="00DC4BCF" w:rsidP="00DC4BCF">
      <w:pPr>
        <w:pStyle w:val="ListParagraph"/>
        <w:numPr>
          <w:ilvl w:val="0"/>
          <w:numId w:val="39"/>
        </w:numPr>
      </w:pPr>
      <w:r>
        <w:t>E-mail;</w:t>
      </w:r>
    </w:p>
    <w:p w14:paraId="44735CFC" w14:textId="231F8531" w:rsidR="00327B74" w:rsidRPr="00327B74" w:rsidRDefault="00DC4BCF" w:rsidP="00327B74">
      <w:pPr>
        <w:ind w:left="284"/>
      </w:pPr>
      <w:r>
        <w:t xml:space="preserve">A caixa de entrada  </w:t>
      </w:r>
      <w:r w:rsidR="00152E1B">
        <w:t>do sistema a se</w:t>
      </w:r>
      <w:r>
        <w:t>r</w:t>
      </w:r>
      <w:r w:rsidR="00152E1B">
        <w:t xml:space="preserve"> desenvolvido neste projeto</w:t>
      </w:r>
      <w:r>
        <w:t xml:space="preserve"> será um instrumento de anotação eletrônico em que</w:t>
      </w:r>
      <w:r w:rsidR="00152E1B">
        <w:t xml:space="preserve"> o usuário poderá inserir, na forma de texto, todos os itens de coisas pendentes que julgar necessário e que forem surgindo</w:t>
      </w:r>
      <w:r>
        <w:t xml:space="preserve"> em sua mente.</w:t>
      </w:r>
    </w:p>
    <w:p w14:paraId="63A1A6D9" w14:textId="4E0D2BDD" w:rsidR="005D280E" w:rsidRDefault="005D280E" w:rsidP="005D280E">
      <w:pPr>
        <w:pStyle w:val="Heading3"/>
      </w:pPr>
      <w:r>
        <w:t>LISTA DE PRÓXIMAS AÇÕES</w:t>
      </w:r>
    </w:p>
    <w:p w14:paraId="14B48CA8" w14:textId="2CFA79BA" w:rsidR="00E4736F" w:rsidRDefault="005D280E" w:rsidP="00E4736F">
      <w:pPr>
        <w:pStyle w:val="NormalIP"/>
      </w:pPr>
      <w:r>
        <w:t>Essa lista consiste</w:t>
      </w:r>
      <w:r w:rsidR="00E4736F">
        <w:t xml:space="preserve"> itens de</w:t>
      </w:r>
      <w:r>
        <w:t xml:space="preserve"> ações que não possuem data e </w:t>
      </w:r>
      <w:r w:rsidR="00E4736F">
        <w:t xml:space="preserve">horário certos para acontecerem, que não foram delegados e que demoram mais de dois minutos para serem realizados </w:t>
      </w:r>
      <w:sdt>
        <w:sdtPr>
          <w:id w:val="2036529259"/>
          <w:citation/>
        </w:sdtPr>
        <w:sdtContent>
          <w:r w:rsidR="00E4736F">
            <w:fldChar w:fldCharType="begin"/>
          </w:r>
          <w:r w:rsidR="00E4736F" w:rsidRPr="00E4736F">
            <w:instrText xml:space="preserve"> CITATION All05 \l 1033 </w:instrText>
          </w:r>
          <w:r w:rsidR="00E4736F">
            <w:fldChar w:fldCharType="separate"/>
          </w:r>
          <w:r w:rsidR="00E4736F" w:rsidRPr="00E4736F">
            <w:rPr>
              <w:noProof/>
            </w:rPr>
            <w:t>(ALLEN, 2005)</w:t>
          </w:r>
          <w:r w:rsidR="00E4736F">
            <w:fldChar w:fldCharType="end"/>
          </w:r>
        </w:sdtContent>
      </w:sdt>
      <w:r w:rsidR="00E4736F">
        <w:t xml:space="preserve">. </w:t>
      </w:r>
    </w:p>
    <w:p w14:paraId="0C0C4CD1" w14:textId="7BE34FF7" w:rsidR="00E4736F" w:rsidRDefault="00E4736F" w:rsidP="00E4736F">
      <w:pPr>
        <w:pStyle w:val="Heading3"/>
      </w:pPr>
      <w:r>
        <w:t xml:space="preserve">LISTA </w:t>
      </w:r>
      <w:r w:rsidR="000A1B34">
        <w:t>DE AÇÕES DELEGADAS</w:t>
      </w:r>
    </w:p>
    <w:p w14:paraId="5FC011F2" w14:textId="1604B4F5" w:rsidR="000A1B34" w:rsidRDefault="000A1B34" w:rsidP="000A1B34">
      <w:r>
        <w:t xml:space="preserve">Corresponde a uma </w:t>
      </w:r>
      <w:r w:rsidR="00937336">
        <w:t>l</w:t>
      </w:r>
      <w:r>
        <w:t>ista de ações que foram delegadas a terceiros.</w:t>
      </w:r>
    </w:p>
    <w:p w14:paraId="460B02FC" w14:textId="63DF2E43" w:rsidR="000A1B34" w:rsidRDefault="00937336" w:rsidP="000A1B34">
      <w:pPr>
        <w:pStyle w:val="Heading3"/>
      </w:pPr>
      <w:r>
        <w:t>AGENDA</w:t>
      </w:r>
    </w:p>
    <w:p w14:paraId="4D9EE5B5" w14:textId="6B63AD1B" w:rsidR="00937336" w:rsidRDefault="00937336" w:rsidP="00937336">
      <w:r>
        <w:t>Correspondem às ações que possuem data certa para serem realizadas.</w:t>
      </w:r>
    </w:p>
    <w:p w14:paraId="0F2A78A9" w14:textId="1D043B85" w:rsidR="00937336" w:rsidRDefault="00BE0D71" w:rsidP="00937336">
      <w:pPr>
        <w:pStyle w:val="Heading3"/>
      </w:pPr>
      <w:r>
        <w:t>LISTA DE “ALGUM DIA/TALVEZ”</w:t>
      </w:r>
    </w:p>
    <w:p w14:paraId="466C2CBE" w14:textId="1D0B1F17" w:rsidR="00BE0D71" w:rsidRDefault="00BE0D71" w:rsidP="00BE0D71">
      <w:r>
        <w:t xml:space="preserve">Lista para uma lista constante de coisas que o indivíduo pode querer fazer em algum momento, mas não agora </w:t>
      </w:r>
      <w:sdt>
        <w:sdtPr>
          <w:id w:val="-1573585880"/>
          <w:citation/>
        </w:sdtPr>
        <w:sdtContent>
          <w:r>
            <w:fldChar w:fldCharType="begin"/>
          </w:r>
          <w:r w:rsidRPr="00BE0D71">
            <w:instrText xml:space="preserve"> CITATION All05 \l 1033 </w:instrText>
          </w:r>
          <w:r>
            <w:fldChar w:fldCharType="separate"/>
          </w:r>
          <w:r w:rsidRPr="00BE0D71">
            <w:rPr>
              <w:noProof/>
            </w:rPr>
            <w:t>(ALLEN, 2005)</w:t>
          </w:r>
          <w:r>
            <w:fldChar w:fldCharType="end"/>
          </w:r>
        </w:sdtContent>
      </w:sdt>
      <w:r>
        <w:t>.</w:t>
      </w:r>
      <w:r w:rsidR="00AF4A19">
        <w:t xml:space="preserve"> Faz parte do contexto de incubação de idéias.</w:t>
      </w:r>
    </w:p>
    <w:p w14:paraId="39172B73" w14:textId="14A011E5" w:rsidR="00AF4A19" w:rsidRDefault="00AF4A19" w:rsidP="00AF4A19">
      <w:pPr>
        <w:pStyle w:val="Heading3"/>
      </w:pPr>
      <w:r>
        <w:lastRenderedPageBreak/>
        <w:t>LISTA DE INCUBAÇÃO</w:t>
      </w:r>
    </w:p>
    <w:p w14:paraId="5BDB46DF" w14:textId="5478D673" w:rsidR="00AF4A19" w:rsidRDefault="00AF4A19" w:rsidP="00AF4A19">
      <w:r>
        <w:t>Uma lista adicional, não proposta pelo método GTD, mas que ajudará o indivíduo a incubar itens a serem analisados nos processos de revisão semanal.</w:t>
      </w:r>
    </w:p>
    <w:p w14:paraId="3AC7E586" w14:textId="77777777" w:rsidR="00AF4A19" w:rsidRPr="00AF4A19" w:rsidRDefault="00AF4A19" w:rsidP="00AF4A19"/>
    <w:p w14:paraId="6FBA496C" w14:textId="77777777" w:rsidR="00BE0D71" w:rsidRPr="00BE0D71" w:rsidRDefault="00BE0D71" w:rsidP="00BE0D71"/>
    <w:p w14:paraId="49DE0CE1" w14:textId="77777777" w:rsidR="00BE0D71" w:rsidRPr="00BE0D71" w:rsidRDefault="00BE0D71" w:rsidP="00BE0D71"/>
    <w:p w14:paraId="1AEF178D" w14:textId="77777777" w:rsidR="00FC3C70" w:rsidRPr="004900FB" w:rsidRDefault="00FC3C70" w:rsidP="0098055F"/>
    <w:p w14:paraId="6BB3C793" w14:textId="3B8E32E4" w:rsidR="00186523" w:rsidRPr="00375706" w:rsidRDefault="0098055F" w:rsidP="0098055F">
      <w:pPr>
        <w:pStyle w:val="Heading2"/>
      </w:pPr>
      <w:r>
        <w:t>ANDROID</w:t>
      </w:r>
    </w:p>
    <w:p w14:paraId="0E7E87DE" w14:textId="49BB30F1" w:rsidR="00927218" w:rsidRDefault="00927218" w:rsidP="00772634">
      <w:r>
        <w:t xml:space="preserve">## TEXTO DA SUBSEÇÃO DO CAPÍTULO DO PFC AQUI. </w:t>
      </w:r>
      <w:r w:rsidR="00DE1CDF" w:rsidRPr="00DE1CDF">
        <w:rPr>
          <w:u w:val="single"/>
        </w:rPr>
        <w:t xml:space="preserve">ESTE </w:t>
      </w:r>
      <w:r w:rsidRPr="00DE1CDF">
        <w:rPr>
          <w:u w:val="single"/>
        </w:rPr>
        <w:t>É O ÚLTIMO NÍVEL DE SEÇÕES DE UM TEXTO DE PFC</w:t>
      </w:r>
      <w:r>
        <w:t>. A FONTE É ARIAL, 12PT.</w:t>
      </w:r>
    </w:p>
    <w:p w14:paraId="1435526B" w14:textId="0C7F37DE" w:rsidR="00913EE0" w:rsidRDefault="00913EE0" w:rsidP="00772634">
      <w:r>
        <w:t>## TODO CAPÍTULO TERMINA COM UMA QUEBRA DE SEÇÃO PARA A PRÓXIMA PÁGINA. ##</w:t>
      </w:r>
    </w:p>
    <w:p w14:paraId="7BD1F293" w14:textId="78C191F9" w:rsidR="00E9424E" w:rsidRDefault="00E9424E" w:rsidP="00772634">
      <w:r>
        <w:t>## O ÚLTIMO CAPÍTULO É SEMPRE O DE REFERÊNCIAS BIBLIOGRÁFICAS. ESTE CAPÍTULO CONSISTE NA LISTAGEM ALFABÉTICA DAS PUBLICAÇÕES UTILIZADAS (E CITADAS) PARA A ELABORAÇÃO DO TRABALHO. CADA TIPO DE PUBLICAÇÃO TEM UM FORMATO (QUE DEVE SER SEGUIDO À RISCA – INCLUSIV</w:t>
      </w:r>
      <w:r w:rsidR="008924DF">
        <w:t>E EM SEUS NEGRITOS E ITÁLICOS).</w:t>
      </w:r>
      <w:r>
        <w:t xml:space="preserve"> EXEMPLOS SEGUEM ABAIXO. ##</w:t>
      </w:r>
    </w:p>
    <w:p w14:paraId="4B553AF0" w14:textId="77777777" w:rsidR="00E9424E" w:rsidRDefault="00E9424E" w:rsidP="00772634"/>
    <w:p w14:paraId="576E067C" w14:textId="77777777" w:rsidR="00243952" w:rsidRDefault="00243952" w:rsidP="00772634"/>
    <w:p w14:paraId="75C3C2DB" w14:textId="77777777" w:rsidR="007D4283" w:rsidRDefault="007D4283" w:rsidP="00772634">
      <w:pPr>
        <w:sectPr w:rsidR="007D4283" w:rsidSect="00927218">
          <w:pgSz w:w="11906" w:h="16838"/>
          <w:pgMar w:top="1417" w:right="1418" w:bottom="1701" w:left="1418" w:header="720" w:footer="720" w:gutter="0"/>
          <w:cols w:space="720"/>
          <w:docGrid w:linePitch="360"/>
        </w:sectPr>
      </w:pPr>
    </w:p>
    <w:sdt>
      <w:sdtPr>
        <w:id w:val="1960368359"/>
        <w:docPartObj>
          <w:docPartGallery w:val="Bibliographies"/>
          <w:docPartUnique/>
        </w:docPartObj>
      </w:sdtPr>
      <w:sdtEndPr>
        <w:rPr>
          <w:rFonts w:eastAsia="DejaVu Sans"/>
          <w:b w:val="0"/>
          <w:bCs w:val="0"/>
          <w:sz w:val="24"/>
          <w:szCs w:val="24"/>
        </w:rPr>
      </w:sdtEndPr>
      <w:sdtContent>
        <w:p w14:paraId="23B06C51" w14:textId="6995933E" w:rsidR="00F65A79" w:rsidRDefault="00F65A79">
          <w:pPr>
            <w:pStyle w:val="Heading1"/>
          </w:pPr>
          <w:r>
            <w:t>REFERÊNCIAS BIBLIOGRÁFICAS</w:t>
          </w:r>
        </w:p>
        <w:sdt>
          <w:sdtPr>
            <w:id w:val="111145805"/>
            <w:bibliography/>
          </w:sdtPr>
          <w:sdtContent>
            <w:p w14:paraId="3BDBF85D" w14:textId="77777777" w:rsidR="00F65A79" w:rsidRDefault="00F65A79" w:rsidP="00F65A79">
              <w:pPr>
                <w:pStyle w:val="Bibliography"/>
                <w:rPr>
                  <w:noProof/>
                </w:rPr>
              </w:pPr>
              <w:r>
                <w:fldChar w:fldCharType="begin"/>
              </w:r>
              <w:r>
                <w:instrText xml:space="preserve"> BIBLIOGRAPHY </w:instrText>
              </w:r>
              <w:r>
                <w:fldChar w:fldCharType="separate"/>
              </w:r>
              <w:r>
                <w:rPr>
                  <w:noProof/>
                </w:rPr>
                <w:t xml:space="preserve">ALLEN, D. </w:t>
              </w:r>
              <w:r>
                <w:rPr>
                  <w:b/>
                  <w:bCs/>
                  <w:noProof/>
                </w:rPr>
                <w:t>A arte de fazer acontecer</w:t>
              </w:r>
              <w:r>
                <w:rPr>
                  <w:noProof/>
                </w:rPr>
                <w:t>. 2a. ed. Rio de Janeiro: Campus, 2005. 300 p. ISBN 8535219080.</w:t>
              </w:r>
            </w:p>
            <w:p w14:paraId="423820EA" w14:textId="00D3EDB1" w:rsidR="00F65A79" w:rsidRDefault="00F65A79" w:rsidP="00F65A79">
              <w:r>
                <w:rPr>
                  <w:b/>
                  <w:bCs/>
                  <w:noProof/>
                </w:rPr>
                <w:fldChar w:fldCharType="end"/>
              </w:r>
            </w:p>
          </w:sdtContent>
        </w:sdt>
      </w:sdtContent>
    </w:sdt>
    <w:p w14:paraId="505CB51B" w14:textId="77777777" w:rsidR="00F65A79" w:rsidRPr="00F65A79" w:rsidRDefault="00F65A79" w:rsidP="00F65A79"/>
    <w:p w14:paraId="3F914618" w14:textId="77777777" w:rsidR="00E9424E" w:rsidRDefault="00E9424E" w:rsidP="00772634"/>
    <w:sectPr w:rsidR="00E9424E" w:rsidSect="00927218">
      <w:pgSz w:w="11906" w:h="16838"/>
      <w:pgMar w:top="1417"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AAF0B" w14:textId="77777777" w:rsidR="00445D1B" w:rsidRDefault="00445D1B" w:rsidP="00772634">
      <w:r>
        <w:separator/>
      </w:r>
    </w:p>
  </w:endnote>
  <w:endnote w:type="continuationSeparator" w:id="0">
    <w:p w14:paraId="37C17391" w14:textId="77777777" w:rsidR="00445D1B" w:rsidRDefault="00445D1B" w:rsidP="0077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jaVu Sans">
    <w:altName w:val="Times New Roman"/>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829FE" w14:textId="77777777" w:rsidR="00E9424E" w:rsidRDefault="00E9424E" w:rsidP="00772634">
    <w:pPr>
      <w:pStyle w:val="Footer"/>
    </w:pPr>
    <w:r>
      <w:rPr>
        <w:rStyle w:val="PageNumber"/>
      </w:rPr>
      <w:fldChar w:fldCharType="begin"/>
    </w:r>
    <w:r>
      <w:rPr>
        <w:rStyle w:val="PageNumber"/>
      </w:rPr>
      <w:instrText xml:space="preserve"> PAGE </w:instrText>
    </w:r>
    <w:r>
      <w:rPr>
        <w:rStyle w:val="PageNumber"/>
      </w:rPr>
      <w:fldChar w:fldCharType="separate"/>
    </w:r>
    <w:r w:rsidR="00EB31F6">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49267" w14:textId="77777777" w:rsidR="00445D1B" w:rsidRDefault="00445D1B" w:rsidP="00772634">
      <w:r>
        <w:separator/>
      </w:r>
    </w:p>
  </w:footnote>
  <w:footnote w:type="continuationSeparator" w:id="0">
    <w:p w14:paraId="4B326DAA" w14:textId="77777777" w:rsidR="00445D1B" w:rsidRDefault="00445D1B" w:rsidP="00772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26E9D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0000002"/>
    <w:multiLevelType w:val="singleLevel"/>
    <w:tmpl w:val="00000002"/>
    <w:name w:val="WW8Num4"/>
    <w:lvl w:ilvl="0">
      <w:start w:val="1"/>
      <w:numFmt w:val="bullet"/>
      <w:pStyle w:val="references"/>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pStyle w:val="figurecaption"/>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720" w:hanging="360"/>
      </w:pPr>
    </w:lvl>
  </w:abstractNum>
  <w:abstractNum w:abstractNumId="4">
    <w:nsid w:val="00000005"/>
    <w:multiLevelType w:val="singleLevel"/>
    <w:tmpl w:val="00000005"/>
    <w:name w:val="WW8Num11"/>
    <w:lvl w:ilvl="0">
      <w:start w:val="1"/>
      <w:numFmt w:val="bullet"/>
      <w:pStyle w:val="tablehead"/>
      <w:lvlText w:val=""/>
      <w:lvlJc w:val="left"/>
      <w:pPr>
        <w:tabs>
          <w:tab w:val="num" w:pos="720"/>
        </w:tabs>
        <w:ind w:left="720" w:hanging="360"/>
      </w:pPr>
      <w:rPr>
        <w:rFonts w:ascii="Symbol" w:hAnsi="Symbol"/>
      </w:rPr>
    </w:lvl>
  </w:abstractNum>
  <w:abstractNum w:abstractNumId="5">
    <w:nsid w:val="00000006"/>
    <w:multiLevelType w:val="multilevel"/>
    <w:tmpl w:val="00000006"/>
    <w:name w:val="WW8Num12"/>
    <w:lvl w:ilvl="0">
      <w:start w:val="1"/>
      <w:numFmt w:val="decimal"/>
      <w:lvlText w:val="%1"/>
      <w:lvlJc w:val="left"/>
      <w:pPr>
        <w:tabs>
          <w:tab w:val="num" w:pos="0"/>
        </w:tabs>
        <w:ind w:left="360" w:hanging="360"/>
      </w:pPr>
    </w:lvl>
    <w:lvl w:ilvl="1">
      <w:start w:val="1"/>
      <w:numFmt w:val="decimal"/>
      <w:lvlText w:val="%1.%2"/>
      <w:lvlJc w:val="left"/>
      <w:pPr>
        <w:tabs>
          <w:tab w:val="num" w:pos="0"/>
        </w:tabs>
        <w:ind w:left="1785" w:hanging="360"/>
      </w:pPr>
    </w:lvl>
    <w:lvl w:ilvl="2">
      <w:start w:val="1"/>
      <w:numFmt w:val="decimal"/>
      <w:lvlText w:val="%1.%2.%3"/>
      <w:lvlJc w:val="left"/>
      <w:pPr>
        <w:tabs>
          <w:tab w:val="num" w:pos="0"/>
        </w:tabs>
        <w:ind w:left="3570" w:hanging="720"/>
      </w:pPr>
    </w:lvl>
    <w:lvl w:ilvl="3">
      <w:start w:val="1"/>
      <w:numFmt w:val="decimal"/>
      <w:lvlText w:val="%1.%2.%3.%4"/>
      <w:lvlJc w:val="left"/>
      <w:pPr>
        <w:tabs>
          <w:tab w:val="num" w:pos="0"/>
        </w:tabs>
        <w:ind w:left="4995" w:hanging="720"/>
      </w:pPr>
    </w:lvl>
    <w:lvl w:ilvl="4">
      <w:start w:val="1"/>
      <w:numFmt w:val="decimal"/>
      <w:lvlText w:val="%1.%2.%3.%4.%5"/>
      <w:lvlJc w:val="left"/>
      <w:pPr>
        <w:tabs>
          <w:tab w:val="num" w:pos="0"/>
        </w:tabs>
        <w:ind w:left="6780" w:hanging="1080"/>
      </w:pPr>
    </w:lvl>
    <w:lvl w:ilvl="5">
      <w:start w:val="1"/>
      <w:numFmt w:val="decimal"/>
      <w:lvlText w:val="%1.%2.%3.%4.%5.%6"/>
      <w:lvlJc w:val="left"/>
      <w:pPr>
        <w:tabs>
          <w:tab w:val="num" w:pos="0"/>
        </w:tabs>
        <w:ind w:left="8205" w:hanging="1080"/>
      </w:pPr>
    </w:lvl>
    <w:lvl w:ilvl="6">
      <w:start w:val="1"/>
      <w:numFmt w:val="decimal"/>
      <w:lvlText w:val="%1.%2.%3.%4.%5.%6.%7"/>
      <w:lvlJc w:val="left"/>
      <w:pPr>
        <w:tabs>
          <w:tab w:val="num" w:pos="0"/>
        </w:tabs>
        <w:ind w:left="9990" w:hanging="1440"/>
      </w:pPr>
    </w:lvl>
    <w:lvl w:ilvl="7">
      <w:start w:val="1"/>
      <w:numFmt w:val="decimal"/>
      <w:lvlText w:val="%1.%2.%3.%4.%5.%6.%7.%8"/>
      <w:lvlJc w:val="left"/>
      <w:pPr>
        <w:tabs>
          <w:tab w:val="num" w:pos="0"/>
        </w:tabs>
        <w:ind w:left="11415" w:hanging="1440"/>
      </w:pPr>
    </w:lvl>
    <w:lvl w:ilvl="8">
      <w:start w:val="1"/>
      <w:numFmt w:val="decimal"/>
      <w:lvlText w:val="%1.%2.%3.%4.%5.%6.%7.%8.%9"/>
      <w:lvlJc w:val="left"/>
      <w:pPr>
        <w:tabs>
          <w:tab w:val="num" w:pos="0"/>
        </w:tabs>
        <w:ind w:left="13200" w:hanging="1800"/>
      </w:pPr>
    </w:lvl>
  </w:abstractNum>
  <w:abstractNum w:abstractNumId="6">
    <w:nsid w:val="00000007"/>
    <w:multiLevelType w:val="singleLevel"/>
    <w:tmpl w:val="00000007"/>
    <w:name w:val="WW8Num15"/>
    <w:lvl w:ilvl="0">
      <w:start w:val="1"/>
      <w:numFmt w:val="lowerLetter"/>
      <w:lvlText w:val="(%1)"/>
      <w:lvlJc w:val="left"/>
      <w:pPr>
        <w:tabs>
          <w:tab w:val="num" w:pos="0"/>
        </w:tabs>
        <w:ind w:left="720" w:hanging="360"/>
      </w:pPr>
    </w:lvl>
  </w:abstractNum>
  <w:abstractNum w:abstractNumId="7">
    <w:nsid w:val="00000008"/>
    <w:multiLevelType w:val="singleLevel"/>
    <w:tmpl w:val="00000008"/>
    <w:name w:val="WW8Num16"/>
    <w:lvl w:ilvl="0">
      <w:start w:val="1"/>
      <w:numFmt w:val="lowerLetter"/>
      <w:lvlText w:val="(%1)"/>
      <w:lvlJc w:val="left"/>
      <w:pPr>
        <w:tabs>
          <w:tab w:val="num" w:pos="0"/>
        </w:tabs>
        <w:ind w:left="720" w:hanging="360"/>
      </w:pPr>
    </w:lvl>
  </w:abstractNum>
  <w:abstractNum w:abstractNumId="8">
    <w:nsid w:val="04086739"/>
    <w:multiLevelType w:val="hybridMultilevel"/>
    <w:tmpl w:val="73B2D976"/>
    <w:lvl w:ilvl="0" w:tplc="8626EBF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06481DC0"/>
    <w:multiLevelType w:val="hybridMultilevel"/>
    <w:tmpl w:val="29180876"/>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10">
    <w:nsid w:val="1DE04545"/>
    <w:multiLevelType w:val="hybridMultilevel"/>
    <w:tmpl w:val="4644243C"/>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11">
    <w:nsid w:val="1EE5734B"/>
    <w:multiLevelType w:val="hybridMultilevel"/>
    <w:tmpl w:val="95069EDE"/>
    <w:lvl w:ilvl="0" w:tplc="04160001">
      <w:start w:val="1"/>
      <w:numFmt w:val="bullet"/>
      <w:lvlText w:val=""/>
      <w:lvlJc w:val="left"/>
      <w:pPr>
        <w:ind w:left="1496" w:hanging="360"/>
      </w:pPr>
      <w:rPr>
        <w:rFonts w:ascii="Symbol" w:hAnsi="Symbol" w:hint="default"/>
      </w:rPr>
    </w:lvl>
    <w:lvl w:ilvl="1" w:tplc="04160003" w:tentative="1">
      <w:start w:val="1"/>
      <w:numFmt w:val="bullet"/>
      <w:lvlText w:val="o"/>
      <w:lvlJc w:val="left"/>
      <w:pPr>
        <w:ind w:left="2216" w:hanging="360"/>
      </w:pPr>
      <w:rPr>
        <w:rFonts w:ascii="Courier New" w:hAnsi="Courier New" w:cs="Courier New" w:hint="default"/>
      </w:rPr>
    </w:lvl>
    <w:lvl w:ilvl="2" w:tplc="04160005" w:tentative="1">
      <w:start w:val="1"/>
      <w:numFmt w:val="bullet"/>
      <w:lvlText w:val=""/>
      <w:lvlJc w:val="left"/>
      <w:pPr>
        <w:ind w:left="2936" w:hanging="360"/>
      </w:pPr>
      <w:rPr>
        <w:rFonts w:ascii="Wingdings" w:hAnsi="Wingdings" w:hint="default"/>
      </w:rPr>
    </w:lvl>
    <w:lvl w:ilvl="3" w:tplc="04160001" w:tentative="1">
      <w:start w:val="1"/>
      <w:numFmt w:val="bullet"/>
      <w:lvlText w:val=""/>
      <w:lvlJc w:val="left"/>
      <w:pPr>
        <w:ind w:left="3656" w:hanging="360"/>
      </w:pPr>
      <w:rPr>
        <w:rFonts w:ascii="Symbol" w:hAnsi="Symbol" w:hint="default"/>
      </w:rPr>
    </w:lvl>
    <w:lvl w:ilvl="4" w:tplc="04160003" w:tentative="1">
      <w:start w:val="1"/>
      <w:numFmt w:val="bullet"/>
      <w:lvlText w:val="o"/>
      <w:lvlJc w:val="left"/>
      <w:pPr>
        <w:ind w:left="4376" w:hanging="360"/>
      </w:pPr>
      <w:rPr>
        <w:rFonts w:ascii="Courier New" w:hAnsi="Courier New" w:cs="Courier New" w:hint="default"/>
      </w:rPr>
    </w:lvl>
    <w:lvl w:ilvl="5" w:tplc="04160005" w:tentative="1">
      <w:start w:val="1"/>
      <w:numFmt w:val="bullet"/>
      <w:lvlText w:val=""/>
      <w:lvlJc w:val="left"/>
      <w:pPr>
        <w:ind w:left="5096" w:hanging="360"/>
      </w:pPr>
      <w:rPr>
        <w:rFonts w:ascii="Wingdings" w:hAnsi="Wingdings" w:hint="default"/>
      </w:rPr>
    </w:lvl>
    <w:lvl w:ilvl="6" w:tplc="04160001" w:tentative="1">
      <w:start w:val="1"/>
      <w:numFmt w:val="bullet"/>
      <w:lvlText w:val=""/>
      <w:lvlJc w:val="left"/>
      <w:pPr>
        <w:ind w:left="5816" w:hanging="360"/>
      </w:pPr>
      <w:rPr>
        <w:rFonts w:ascii="Symbol" w:hAnsi="Symbol" w:hint="default"/>
      </w:rPr>
    </w:lvl>
    <w:lvl w:ilvl="7" w:tplc="04160003" w:tentative="1">
      <w:start w:val="1"/>
      <w:numFmt w:val="bullet"/>
      <w:lvlText w:val="o"/>
      <w:lvlJc w:val="left"/>
      <w:pPr>
        <w:ind w:left="6536" w:hanging="360"/>
      </w:pPr>
      <w:rPr>
        <w:rFonts w:ascii="Courier New" w:hAnsi="Courier New" w:cs="Courier New" w:hint="default"/>
      </w:rPr>
    </w:lvl>
    <w:lvl w:ilvl="8" w:tplc="04160005" w:tentative="1">
      <w:start w:val="1"/>
      <w:numFmt w:val="bullet"/>
      <w:lvlText w:val=""/>
      <w:lvlJc w:val="left"/>
      <w:pPr>
        <w:ind w:left="7256" w:hanging="360"/>
      </w:pPr>
      <w:rPr>
        <w:rFonts w:ascii="Wingdings" w:hAnsi="Wingdings" w:hint="default"/>
      </w:rPr>
    </w:lvl>
  </w:abstractNum>
  <w:abstractNum w:abstractNumId="12">
    <w:nsid w:val="20D25481"/>
    <w:multiLevelType w:val="hybridMultilevel"/>
    <w:tmpl w:val="A77609FE"/>
    <w:lvl w:ilvl="0" w:tplc="8A9CEB8A">
      <w:start w:val="1"/>
      <w:numFmt w:val="decimal"/>
      <w:lvlText w:val="%1-"/>
      <w:lvlJc w:val="left"/>
      <w:pPr>
        <w:ind w:left="785" w:hanging="360"/>
      </w:pPr>
      <w:rPr>
        <w:rFonts w:hint="default"/>
      </w:rPr>
    </w:lvl>
    <w:lvl w:ilvl="1" w:tplc="04160019">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3">
    <w:nsid w:val="23466EA6"/>
    <w:multiLevelType w:val="hybridMultilevel"/>
    <w:tmpl w:val="172093BA"/>
    <w:lvl w:ilvl="0" w:tplc="66BC922C">
      <w:start w:val="1"/>
      <w:numFmt w:val="decimal"/>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4">
    <w:nsid w:val="25833B0B"/>
    <w:multiLevelType w:val="hybridMultilevel"/>
    <w:tmpl w:val="B8E007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8F56EFD"/>
    <w:multiLevelType w:val="hybridMultilevel"/>
    <w:tmpl w:val="A2B6D170"/>
    <w:lvl w:ilvl="0" w:tplc="0F6E510C">
      <w:start w:val="1"/>
      <w:numFmt w:val="decimal"/>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6">
    <w:nsid w:val="297C2B80"/>
    <w:multiLevelType w:val="hybridMultilevel"/>
    <w:tmpl w:val="9D5446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A37307D"/>
    <w:multiLevelType w:val="hybridMultilevel"/>
    <w:tmpl w:val="3524FCBE"/>
    <w:lvl w:ilvl="0" w:tplc="ED62701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nsid w:val="2B26192F"/>
    <w:multiLevelType w:val="hybridMultilevel"/>
    <w:tmpl w:val="76A07736"/>
    <w:lvl w:ilvl="0" w:tplc="098CBC3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3A2438DF"/>
    <w:multiLevelType w:val="hybridMultilevel"/>
    <w:tmpl w:val="171020D4"/>
    <w:lvl w:ilvl="0" w:tplc="B95A364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nsid w:val="3AC142F2"/>
    <w:multiLevelType w:val="hybridMultilevel"/>
    <w:tmpl w:val="9F9A4FC2"/>
    <w:lvl w:ilvl="0" w:tplc="B25E5350">
      <w:numFmt w:val="bullet"/>
      <w:lvlText w:val=""/>
      <w:lvlJc w:val="left"/>
      <w:pPr>
        <w:ind w:left="720" w:hanging="360"/>
      </w:pPr>
      <w:rPr>
        <w:rFonts w:ascii="Symbol" w:eastAsia="DejaVu Sans"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1F05EF5"/>
    <w:multiLevelType w:val="hybridMultilevel"/>
    <w:tmpl w:val="37FC2D34"/>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22">
    <w:nsid w:val="438B7EAF"/>
    <w:multiLevelType w:val="hybridMultilevel"/>
    <w:tmpl w:val="80AE0280"/>
    <w:lvl w:ilvl="0" w:tplc="251C2C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5EC4366"/>
    <w:multiLevelType w:val="hybridMultilevel"/>
    <w:tmpl w:val="B76E6904"/>
    <w:lvl w:ilvl="0" w:tplc="E1C2677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nsid w:val="534370A6"/>
    <w:multiLevelType w:val="hybridMultilevel"/>
    <w:tmpl w:val="745669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9C655C5"/>
    <w:multiLevelType w:val="hybridMultilevel"/>
    <w:tmpl w:val="B3B019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D14174B"/>
    <w:multiLevelType w:val="hybridMultilevel"/>
    <w:tmpl w:val="BA1C6E8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7">
    <w:nsid w:val="622A3A81"/>
    <w:multiLevelType w:val="hybridMultilevel"/>
    <w:tmpl w:val="9110B738"/>
    <w:lvl w:ilvl="0" w:tplc="E94493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41B1A70"/>
    <w:multiLevelType w:val="hybridMultilevel"/>
    <w:tmpl w:val="DD70D002"/>
    <w:lvl w:ilvl="0" w:tplc="91F4C32A">
      <w:start w:val="1"/>
      <w:numFmt w:val="decimal"/>
      <w:lvlText w:val="%1-"/>
      <w:lvlJc w:val="left"/>
      <w:pPr>
        <w:ind w:left="1126" w:hanging="70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7597E7A"/>
    <w:multiLevelType w:val="hybridMultilevel"/>
    <w:tmpl w:val="6742A644"/>
    <w:lvl w:ilvl="0" w:tplc="9C588456">
      <w:start w:val="1"/>
      <w:numFmt w:val="decimal"/>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30">
    <w:nsid w:val="682A5409"/>
    <w:multiLevelType w:val="hybridMultilevel"/>
    <w:tmpl w:val="340E8D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69FA7A19"/>
    <w:multiLevelType w:val="hybridMultilevel"/>
    <w:tmpl w:val="B582C658"/>
    <w:lvl w:ilvl="0" w:tplc="761CACC0">
      <w:start w:val="1"/>
      <w:numFmt w:val="decimal"/>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32">
    <w:nsid w:val="6B736AE7"/>
    <w:multiLevelType w:val="hybridMultilevel"/>
    <w:tmpl w:val="8738E386"/>
    <w:lvl w:ilvl="0" w:tplc="2D92C7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D7E0EC3"/>
    <w:multiLevelType w:val="hybridMultilevel"/>
    <w:tmpl w:val="869C7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D810249"/>
    <w:multiLevelType w:val="hybridMultilevel"/>
    <w:tmpl w:val="C4DA8C16"/>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5"/>
  </w:num>
  <w:num w:numId="10">
    <w:abstractNumId w:val="9"/>
  </w:num>
  <w:num w:numId="11">
    <w:abstractNumId w:val="23"/>
  </w:num>
  <w:num w:numId="12">
    <w:abstractNumId w:val="19"/>
  </w:num>
  <w:num w:numId="13">
    <w:abstractNumId w:val="18"/>
  </w:num>
  <w:num w:numId="14">
    <w:abstractNumId w:val="31"/>
  </w:num>
  <w:num w:numId="15">
    <w:abstractNumId w:val="24"/>
  </w:num>
  <w:num w:numId="16">
    <w:abstractNumId w:val="33"/>
  </w:num>
  <w:num w:numId="17">
    <w:abstractNumId w:val="30"/>
  </w:num>
  <w:num w:numId="18">
    <w:abstractNumId w:val="17"/>
  </w:num>
  <w:num w:numId="19">
    <w:abstractNumId w:val="8"/>
  </w:num>
  <w:num w:numId="20">
    <w:abstractNumId w:val="16"/>
  </w:num>
  <w:num w:numId="21">
    <w:abstractNumId w:val="27"/>
  </w:num>
  <w:num w:numId="22">
    <w:abstractNumId w:val="32"/>
  </w:num>
  <w:num w:numId="23">
    <w:abstractNumId w:val="20"/>
  </w:num>
  <w:num w:numId="24">
    <w:abstractNumId w:val="26"/>
  </w:num>
  <w:num w:numId="25">
    <w:abstractNumId w:val="34"/>
  </w:num>
  <w:num w:numId="26">
    <w:abstractNumId w:val="28"/>
  </w:num>
  <w:num w:numId="27">
    <w:abstractNumId w:val="0"/>
  </w:num>
  <w:num w:numId="28">
    <w:abstractNumId w:val="0"/>
  </w:num>
  <w:num w:numId="29">
    <w:abstractNumId w:val="0"/>
  </w:num>
  <w:num w:numId="30">
    <w:abstractNumId w:val="0"/>
  </w:num>
  <w:num w:numId="31">
    <w:abstractNumId w:val="10"/>
  </w:num>
  <w:num w:numId="32">
    <w:abstractNumId w:val="14"/>
  </w:num>
  <w:num w:numId="33">
    <w:abstractNumId w:val="22"/>
  </w:num>
  <w:num w:numId="34">
    <w:abstractNumId w:val="12"/>
  </w:num>
  <w:num w:numId="35">
    <w:abstractNumId w:val="21"/>
  </w:num>
  <w:num w:numId="36">
    <w:abstractNumId w:val="29"/>
  </w:num>
  <w:num w:numId="37">
    <w:abstractNumId w:val="15"/>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32"/>
    <w:rsid w:val="00002157"/>
    <w:rsid w:val="0000501D"/>
    <w:rsid w:val="000061AE"/>
    <w:rsid w:val="0000771D"/>
    <w:rsid w:val="0001380A"/>
    <w:rsid w:val="00025A60"/>
    <w:rsid w:val="0002751C"/>
    <w:rsid w:val="00036693"/>
    <w:rsid w:val="00036A32"/>
    <w:rsid w:val="00041749"/>
    <w:rsid w:val="00043382"/>
    <w:rsid w:val="00055483"/>
    <w:rsid w:val="00056106"/>
    <w:rsid w:val="00056B91"/>
    <w:rsid w:val="00056D38"/>
    <w:rsid w:val="00057742"/>
    <w:rsid w:val="00066ACE"/>
    <w:rsid w:val="00070159"/>
    <w:rsid w:val="000725B6"/>
    <w:rsid w:val="000748DD"/>
    <w:rsid w:val="00081801"/>
    <w:rsid w:val="00087CF3"/>
    <w:rsid w:val="000930C8"/>
    <w:rsid w:val="00094118"/>
    <w:rsid w:val="00094CB3"/>
    <w:rsid w:val="00095231"/>
    <w:rsid w:val="000A0551"/>
    <w:rsid w:val="000A1B34"/>
    <w:rsid w:val="000A1F21"/>
    <w:rsid w:val="000A42C0"/>
    <w:rsid w:val="000B10D6"/>
    <w:rsid w:val="000B3242"/>
    <w:rsid w:val="000B5ABC"/>
    <w:rsid w:val="000B6F8F"/>
    <w:rsid w:val="000C619D"/>
    <w:rsid w:val="000C71D7"/>
    <w:rsid w:val="000D35CA"/>
    <w:rsid w:val="000D4536"/>
    <w:rsid w:val="000D6EB8"/>
    <w:rsid w:val="000E0A0A"/>
    <w:rsid w:val="000F0C25"/>
    <w:rsid w:val="000F6402"/>
    <w:rsid w:val="00100523"/>
    <w:rsid w:val="00101D02"/>
    <w:rsid w:val="00105128"/>
    <w:rsid w:val="00106EB8"/>
    <w:rsid w:val="0011110A"/>
    <w:rsid w:val="00114B77"/>
    <w:rsid w:val="00116379"/>
    <w:rsid w:val="0012376C"/>
    <w:rsid w:val="00123C23"/>
    <w:rsid w:val="00125A9E"/>
    <w:rsid w:val="0013533D"/>
    <w:rsid w:val="001501D7"/>
    <w:rsid w:val="00152E1B"/>
    <w:rsid w:val="001543E1"/>
    <w:rsid w:val="001577C5"/>
    <w:rsid w:val="001629C2"/>
    <w:rsid w:val="00163371"/>
    <w:rsid w:val="00163407"/>
    <w:rsid w:val="001717F8"/>
    <w:rsid w:val="0017393F"/>
    <w:rsid w:val="00175876"/>
    <w:rsid w:val="001764F9"/>
    <w:rsid w:val="0017662E"/>
    <w:rsid w:val="001846EA"/>
    <w:rsid w:val="00186523"/>
    <w:rsid w:val="001907C2"/>
    <w:rsid w:val="00190D31"/>
    <w:rsid w:val="00197159"/>
    <w:rsid w:val="001B25FB"/>
    <w:rsid w:val="001C0380"/>
    <w:rsid w:val="001C3824"/>
    <w:rsid w:val="001C5118"/>
    <w:rsid w:val="001E01DC"/>
    <w:rsid w:val="001E1EF1"/>
    <w:rsid w:val="001E2B9B"/>
    <w:rsid w:val="001E3420"/>
    <w:rsid w:val="001E41BD"/>
    <w:rsid w:val="001E49CC"/>
    <w:rsid w:val="001E51A3"/>
    <w:rsid w:val="001E79B3"/>
    <w:rsid w:val="001F2EB8"/>
    <w:rsid w:val="001F66E4"/>
    <w:rsid w:val="001F7BCD"/>
    <w:rsid w:val="00204B5A"/>
    <w:rsid w:val="002079A5"/>
    <w:rsid w:val="00234E14"/>
    <w:rsid w:val="00236577"/>
    <w:rsid w:val="00242039"/>
    <w:rsid w:val="00243952"/>
    <w:rsid w:val="00244C5B"/>
    <w:rsid w:val="00247659"/>
    <w:rsid w:val="00254BB5"/>
    <w:rsid w:val="00260108"/>
    <w:rsid w:val="00261E9F"/>
    <w:rsid w:val="00266DBE"/>
    <w:rsid w:val="00267120"/>
    <w:rsid w:val="002673BF"/>
    <w:rsid w:val="002762DB"/>
    <w:rsid w:val="00277F92"/>
    <w:rsid w:val="002816A3"/>
    <w:rsid w:val="00284FAE"/>
    <w:rsid w:val="00290392"/>
    <w:rsid w:val="00290A86"/>
    <w:rsid w:val="002925FB"/>
    <w:rsid w:val="00294465"/>
    <w:rsid w:val="00294744"/>
    <w:rsid w:val="00295B18"/>
    <w:rsid w:val="002A005D"/>
    <w:rsid w:val="002A76AD"/>
    <w:rsid w:val="002A7EDD"/>
    <w:rsid w:val="002B4692"/>
    <w:rsid w:val="002B73F2"/>
    <w:rsid w:val="002C0110"/>
    <w:rsid w:val="002C5460"/>
    <w:rsid w:val="002C6E32"/>
    <w:rsid w:val="002D24CB"/>
    <w:rsid w:val="002E5236"/>
    <w:rsid w:val="002F6043"/>
    <w:rsid w:val="002F7E59"/>
    <w:rsid w:val="003038C9"/>
    <w:rsid w:val="00305EC7"/>
    <w:rsid w:val="00307420"/>
    <w:rsid w:val="00315B17"/>
    <w:rsid w:val="00317CB2"/>
    <w:rsid w:val="00320E4D"/>
    <w:rsid w:val="00327B74"/>
    <w:rsid w:val="0033339A"/>
    <w:rsid w:val="00343410"/>
    <w:rsid w:val="003509BF"/>
    <w:rsid w:val="0035135D"/>
    <w:rsid w:val="0035531A"/>
    <w:rsid w:val="00355540"/>
    <w:rsid w:val="00355AD9"/>
    <w:rsid w:val="00365497"/>
    <w:rsid w:val="00366BB1"/>
    <w:rsid w:val="00372127"/>
    <w:rsid w:val="0037478C"/>
    <w:rsid w:val="00375706"/>
    <w:rsid w:val="003818A9"/>
    <w:rsid w:val="00386CD6"/>
    <w:rsid w:val="003A0D16"/>
    <w:rsid w:val="003A2F41"/>
    <w:rsid w:val="003A35B7"/>
    <w:rsid w:val="003A3896"/>
    <w:rsid w:val="003C33F6"/>
    <w:rsid w:val="003C36B0"/>
    <w:rsid w:val="003C524F"/>
    <w:rsid w:val="003E1CD1"/>
    <w:rsid w:val="003E6105"/>
    <w:rsid w:val="003F0D40"/>
    <w:rsid w:val="00403BCE"/>
    <w:rsid w:val="00407F79"/>
    <w:rsid w:val="00410B9C"/>
    <w:rsid w:val="00417C70"/>
    <w:rsid w:val="00417D48"/>
    <w:rsid w:val="00426360"/>
    <w:rsid w:val="0043401F"/>
    <w:rsid w:val="0043528C"/>
    <w:rsid w:val="00445D1B"/>
    <w:rsid w:val="004532A4"/>
    <w:rsid w:val="00457BFA"/>
    <w:rsid w:val="00465B4C"/>
    <w:rsid w:val="00473BBD"/>
    <w:rsid w:val="0047674F"/>
    <w:rsid w:val="004900FB"/>
    <w:rsid w:val="0049242B"/>
    <w:rsid w:val="00493BD4"/>
    <w:rsid w:val="004A4265"/>
    <w:rsid w:val="004A5187"/>
    <w:rsid w:val="004A51A2"/>
    <w:rsid w:val="004A716B"/>
    <w:rsid w:val="004B142E"/>
    <w:rsid w:val="004B1609"/>
    <w:rsid w:val="004B1FE5"/>
    <w:rsid w:val="004B2059"/>
    <w:rsid w:val="004C0B2C"/>
    <w:rsid w:val="004E25EE"/>
    <w:rsid w:val="004F056B"/>
    <w:rsid w:val="004F10EA"/>
    <w:rsid w:val="004F503C"/>
    <w:rsid w:val="0050379E"/>
    <w:rsid w:val="0050494B"/>
    <w:rsid w:val="00504EF2"/>
    <w:rsid w:val="00507F7C"/>
    <w:rsid w:val="0051304E"/>
    <w:rsid w:val="005137E1"/>
    <w:rsid w:val="005166C4"/>
    <w:rsid w:val="00523B07"/>
    <w:rsid w:val="00523EB2"/>
    <w:rsid w:val="00524C63"/>
    <w:rsid w:val="005257EC"/>
    <w:rsid w:val="00527178"/>
    <w:rsid w:val="00533844"/>
    <w:rsid w:val="0053775A"/>
    <w:rsid w:val="00541647"/>
    <w:rsid w:val="00546967"/>
    <w:rsid w:val="00552677"/>
    <w:rsid w:val="00552C7B"/>
    <w:rsid w:val="00553EB6"/>
    <w:rsid w:val="00556CBE"/>
    <w:rsid w:val="00561075"/>
    <w:rsid w:val="00561C99"/>
    <w:rsid w:val="0057113C"/>
    <w:rsid w:val="00574518"/>
    <w:rsid w:val="005800CA"/>
    <w:rsid w:val="00582DF5"/>
    <w:rsid w:val="005861D8"/>
    <w:rsid w:val="005868AC"/>
    <w:rsid w:val="005918DF"/>
    <w:rsid w:val="0059242C"/>
    <w:rsid w:val="00594578"/>
    <w:rsid w:val="00594D02"/>
    <w:rsid w:val="00595B27"/>
    <w:rsid w:val="00597CBD"/>
    <w:rsid w:val="005A38C0"/>
    <w:rsid w:val="005B503B"/>
    <w:rsid w:val="005C1039"/>
    <w:rsid w:val="005C186B"/>
    <w:rsid w:val="005D280E"/>
    <w:rsid w:val="005E2D67"/>
    <w:rsid w:val="005E4132"/>
    <w:rsid w:val="005E51C7"/>
    <w:rsid w:val="005F394B"/>
    <w:rsid w:val="006000B8"/>
    <w:rsid w:val="00600209"/>
    <w:rsid w:val="00600F89"/>
    <w:rsid w:val="00602C6D"/>
    <w:rsid w:val="00607D2C"/>
    <w:rsid w:val="00607EEF"/>
    <w:rsid w:val="00611033"/>
    <w:rsid w:val="006214F0"/>
    <w:rsid w:val="00634977"/>
    <w:rsid w:val="00636529"/>
    <w:rsid w:val="00641C3A"/>
    <w:rsid w:val="006510C4"/>
    <w:rsid w:val="00653AE9"/>
    <w:rsid w:val="0065574E"/>
    <w:rsid w:val="00657FE4"/>
    <w:rsid w:val="00667F84"/>
    <w:rsid w:val="00673566"/>
    <w:rsid w:val="00676893"/>
    <w:rsid w:val="00680372"/>
    <w:rsid w:val="00687721"/>
    <w:rsid w:val="00692DC7"/>
    <w:rsid w:val="006952B1"/>
    <w:rsid w:val="00695BCB"/>
    <w:rsid w:val="00696189"/>
    <w:rsid w:val="00697810"/>
    <w:rsid w:val="006A6BA8"/>
    <w:rsid w:val="006B1D2A"/>
    <w:rsid w:val="006B74DB"/>
    <w:rsid w:val="006C3F2A"/>
    <w:rsid w:val="006D04E4"/>
    <w:rsid w:val="006E317A"/>
    <w:rsid w:val="006E4ED7"/>
    <w:rsid w:val="006F4308"/>
    <w:rsid w:val="006F6CD1"/>
    <w:rsid w:val="0070107F"/>
    <w:rsid w:val="00707976"/>
    <w:rsid w:val="00710AE6"/>
    <w:rsid w:val="00712E11"/>
    <w:rsid w:val="0072226A"/>
    <w:rsid w:val="00722BF5"/>
    <w:rsid w:val="007250D5"/>
    <w:rsid w:val="00731C34"/>
    <w:rsid w:val="00732518"/>
    <w:rsid w:val="00740842"/>
    <w:rsid w:val="00740FFD"/>
    <w:rsid w:val="00741320"/>
    <w:rsid w:val="00746204"/>
    <w:rsid w:val="00747254"/>
    <w:rsid w:val="00747C75"/>
    <w:rsid w:val="007502DE"/>
    <w:rsid w:val="0075461D"/>
    <w:rsid w:val="007627EB"/>
    <w:rsid w:val="00763090"/>
    <w:rsid w:val="00772634"/>
    <w:rsid w:val="00772A58"/>
    <w:rsid w:val="0077769C"/>
    <w:rsid w:val="00780322"/>
    <w:rsid w:val="007817C4"/>
    <w:rsid w:val="007863DA"/>
    <w:rsid w:val="0079037A"/>
    <w:rsid w:val="007923AF"/>
    <w:rsid w:val="00792C91"/>
    <w:rsid w:val="00797918"/>
    <w:rsid w:val="007B1691"/>
    <w:rsid w:val="007B2319"/>
    <w:rsid w:val="007C1DED"/>
    <w:rsid w:val="007C3E0B"/>
    <w:rsid w:val="007D05DD"/>
    <w:rsid w:val="007D40C0"/>
    <w:rsid w:val="007D4283"/>
    <w:rsid w:val="007E4C5E"/>
    <w:rsid w:val="007F2AF9"/>
    <w:rsid w:val="007F339A"/>
    <w:rsid w:val="00800A44"/>
    <w:rsid w:val="00811100"/>
    <w:rsid w:val="00816B30"/>
    <w:rsid w:val="00816B70"/>
    <w:rsid w:val="0082049D"/>
    <w:rsid w:val="00822642"/>
    <w:rsid w:val="00823456"/>
    <w:rsid w:val="00830758"/>
    <w:rsid w:val="00832D03"/>
    <w:rsid w:val="0083564E"/>
    <w:rsid w:val="008451EE"/>
    <w:rsid w:val="00851F51"/>
    <w:rsid w:val="008548EC"/>
    <w:rsid w:val="00871FB1"/>
    <w:rsid w:val="0087310E"/>
    <w:rsid w:val="00873397"/>
    <w:rsid w:val="00873687"/>
    <w:rsid w:val="00887998"/>
    <w:rsid w:val="008924DF"/>
    <w:rsid w:val="0089331F"/>
    <w:rsid w:val="008966D4"/>
    <w:rsid w:val="008B0ADA"/>
    <w:rsid w:val="008B13AF"/>
    <w:rsid w:val="008B160E"/>
    <w:rsid w:val="008C2505"/>
    <w:rsid w:val="008C2A50"/>
    <w:rsid w:val="008C2A57"/>
    <w:rsid w:val="008C3EE1"/>
    <w:rsid w:val="008C3EFC"/>
    <w:rsid w:val="008D7AF3"/>
    <w:rsid w:val="008E699C"/>
    <w:rsid w:val="008E69E5"/>
    <w:rsid w:val="008F0BAA"/>
    <w:rsid w:val="008F1C89"/>
    <w:rsid w:val="0090514E"/>
    <w:rsid w:val="009056B3"/>
    <w:rsid w:val="00911AD2"/>
    <w:rsid w:val="0091223B"/>
    <w:rsid w:val="00912B2D"/>
    <w:rsid w:val="00913EE0"/>
    <w:rsid w:val="0092156A"/>
    <w:rsid w:val="00926E5A"/>
    <w:rsid w:val="00927218"/>
    <w:rsid w:val="009315DF"/>
    <w:rsid w:val="00931D2D"/>
    <w:rsid w:val="00935E56"/>
    <w:rsid w:val="00937336"/>
    <w:rsid w:val="00937461"/>
    <w:rsid w:val="009418FF"/>
    <w:rsid w:val="00944E82"/>
    <w:rsid w:val="00945932"/>
    <w:rsid w:val="0095721F"/>
    <w:rsid w:val="00960862"/>
    <w:rsid w:val="009622EE"/>
    <w:rsid w:val="00962378"/>
    <w:rsid w:val="00964916"/>
    <w:rsid w:val="00965C3F"/>
    <w:rsid w:val="009700CF"/>
    <w:rsid w:val="00970632"/>
    <w:rsid w:val="00974A78"/>
    <w:rsid w:val="0097590B"/>
    <w:rsid w:val="00976942"/>
    <w:rsid w:val="009779E8"/>
    <w:rsid w:val="0098055F"/>
    <w:rsid w:val="0098506F"/>
    <w:rsid w:val="009868BE"/>
    <w:rsid w:val="009952A2"/>
    <w:rsid w:val="009A1FCE"/>
    <w:rsid w:val="009A271F"/>
    <w:rsid w:val="009A42CA"/>
    <w:rsid w:val="009B3FBB"/>
    <w:rsid w:val="009B42D0"/>
    <w:rsid w:val="009B6FA4"/>
    <w:rsid w:val="009D2EEB"/>
    <w:rsid w:val="009D78D9"/>
    <w:rsid w:val="009E0532"/>
    <w:rsid w:val="009E3660"/>
    <w:rsid w:val="009E7C22"/>
    <w:rsid w:val="009F5720"/>
    <w:rsid w:val="009F7934"/>
    <w:rsid w:val="009F7B2B"/>
    <w:rsid w:val="00A0173E"/>
    <w:rsid w:val="00A12B31"/>
    <w:rsid w:val="00A14997"/>
    <w:rsid w:val="00A152E0"/>
    <w:rsid w:val="00A22780"/>
    <w:rsid w:val="00A26050"/>
    <w:rsid w:val="00A32C37"/>
    <w:rsid w:val="00A352C0"/>
    <w:rsid w:val="00A43FE7"/>
    <w:rsid w:val="00A5151F"/>
    <w:rsid w:val="00A53FAD"/>
    <w:rsid w:val="00A5634C"/>
    <w:rsid w:val="00A71FDB"/>
    <w:rsid w:val="00A80285"/>
    <w:rsid w:val="00A808CD"/>
    <w:rsid w:val="00AA0888"/>
    <w:rsid w:val="00AA242F"/>
    <w:rsid w:val="00AA56E1"/>
    <w:rsid w:val="00AA6220"/>
    <w:rsid w:val="00AB0724"/>
    <w:rsid w:val="00AB3580"/>
    <w:rsid w:val="00AB431B"/>
    <w:rsid w:val="00AB786A"/>
    <w:rsid w:val="00AC7F2B"/>
    <w:rsid w:val="00AD16C3"/>
    <w:rsid w:val="00AD2148"/>
    <w:rsid w:val="00AD230A"/>
    <w:rsid w:val="00AD7C78"/>
    <w:rsid w:val="00AE1846"/>
    <w:rsid w:val="00AE2B56"/>
    <w:rsid w:val="00AE3803"/>
    <w:rsid w:val="00AF0C56"/>
    <w:rsid w:val="00AF3717"/>
    <w:rsid w:val="00AF4A19"/>
    <w:rsid w:val="00B00E2E"/>
    <w:rsid w:val="00B01B4D"/>
    <w:rsid w:val="00B03484"/>
    <w:rsid w:val="00B03CAD"/>
    <w:rsid w:val="00B0449C"/>
    <w:rsid w:val="00B05332"/>
    <w:rsid w:val="00B06D22"/>
    <w:rsid w:val="00B112EC"/>
    <w:rsid w:val="00B11847"/>
    <w:rsid w:val="00B15FD3"/>
    <w:rsid w:val="00B26EE7"/>
    <w:rsid w:val="00B31C7B"/>
    <w:rsid w:val="00B31EA6"/>
    <w:rsid w:val="00B34E3B"/>
    <w:rsid w:val="00B36220"/>
    <w:rsid w:val="00B36D3E"/>
    <w:rsid w:val="00B37620"/>
    <w:rsid w:val="00B4337D"/>
    <w:rsid w:val="00B61F58"/>
    <w:rsid w:val="00B6259F"/>
    <w:rsid w:val="00B64327"/>
    <w:rsid w:val="00B64B72"/>
    <w:rsid w:val="00B72063"/>
    <w:rsid w:val="00B73243"/>
    <w:rsid w:val="00B75B16"/>
    <w:rsid w:val="00B77CF2"/>
    <w:rsid w:val="00B84F4C"/>
    <w:rsid w:val="00B84F6C"/>
    <w:rsid w:val="00B90782"/>
    <w:rsid w:val="00B91DE3"/>
    <w:rsid w:val="00B934BD"/>
    <w:rsid w:val="00B94306"/>
    <w:rsid w:val="00B9642D"/>
    <w:rsid w:val="00BA15B0"/>
    <w:rsid w:val="00BA33B0"/>
    <w:rsid w:val="00BA7A5B"/>
    <w:rsid w:val="00BB174A"/>
    <w:rsid w:val="00BB5230"/>
    <w:rsid w:val="00BB597C"/>
    <w:rsid w:val="00BB5BAF"/>
    <w:rsid w:val="00BC11C2"/>
    <w:rsid w:val="00BC136A"/>
    <w:rsid w:val="00BE0D71"/>
    <w:rsid w:val="00BE1DDE"/>
    <w:rsid w:val="00BE5863"/>
    <w:rsid w:val="00BE67FB"/>
    <w:rsid w:val="00BF17B9"/>
    <w:rsid w:val="00BF182D"/>
    <w:rsid w:val="00BF3FD8"/>
    <w:rsid w:val="00BF43E0"/>
    <w:rsid w:val="00BF7F5D"/>
    <w:rsid w:val="00C00C5F"/>
    <w:rsid w:val="00C017A5"/>
    <w:rsid w:val="00C05C06"/>
    <w:rsid w:val="00C07334"/>
    <w:rsid w:val="00C07606"/>
    <w:rsid w:val="00C11157"/>
    <w:rsid w:val="00C11408"/>
    <w:rsid w:val="00C11B5D"/>
    <w:rsid w:val="00C12C9B"/>
    <w:rsid w:val="00C145B8"/>
    <w:rsid w:val="00C200CA"/>
    <w:rsid w:val="00C20BB8"/>
    <w:rsid w:val="00C2197F"/>
    <w:rsid w:val="00C31CB0"/>
    <w:rsid w:val="00C3703D"/>
    <w:rsid w:val="00C42B6A"/>
    <w:rsid w:val="00C5085B"/>
    <w:rsid w:val="00C567C9"/>
    <w:rsid w:val="00C65563"/>
    <w:rsid w:val="00C67E7D"/>
    <w:rsid w:val="00C70B7A"/>
    <w:rsid w:val="00C76E88"/>
    <w:rsid w:val="00C77390"/>
    <w:rsid w:val="00C84723"/>
    <w:rsid w:val="00C87AEB"/>
    <w:rsid w:val="00C90EFE"/>
    <w:rsid w:val="00C930BA"/>
    <w:rsid w:val="00C93541"/>
    <w:rsid w:val="00CA2135"/>
    <w:rsid w:val="00CA59EC"/>
    <w:rsid w:val="00CA6AAB"/>
    <w:rsid w:val="00CB0B6D"/>
    <w:rsid w:val="00CB1D51"/>
    <w:rsid w:val="00CB271D"/>
    <w:rsid w:val="00CB3AD3"/>
    <w:rsid w:val="00CC05F2"/>
    <w:rsid w:val="00CC0796"/>
    <w:rsid w:val="00CC2782"/>
    <w:rsid w:val="00CC34B1"/>
    <w:rsid w:val="00CC7B22"/>
    <w:rsid w:val="00CD19C8"/>
    <w:rsid w:val="00CD576E"/>
    <w:rsid w:val="00CD5B9A"/>
    <w:rsid w:val="00CE1C04"/>
    <w:rsid w:val="00CE2734"/>
    <w:rsid w:val="00D1055D"/>
    <w:rsid w:val="00D155D8"/>
    <w:rsid w:val="00D15DB9"/>
    <w:rsid w:val="00D164C3"/>
    <w:rsid w:val="00D27F94"/>
    <w:rsid w:val="00D30896"/>
    <w:rsid w:val="00D32CF2"/>
    <w:rsid w:val="00D34B19"/>
    <w:rsid w:val="00D3788E"/>
    <w:rsid w:val="00D55ABD"/>
    <w:rsid w:val="00D61F5A"/>
    <w:rsid w:val="00D6593A"/>
    <w:rsid w:val="00D66A2E"/>
    <w:rsid w:val="00D7291E"/>
    <w:rsid w:val="00D808B5"/>
    <w:rsid w:val="00D80C3E"/>
    <w:rsid w:val="00D85DE8"/>
    <w:rsid w:val="00D93DD7"/>
    <w:rsid w:val="00DA0A93"/>
    <w:rsid w:val="00DA2CB0"/>
    <w:rsid w:val="00DA2FCA"/>
    <w:rsid w:val="00DA5333"/>
    <w:rsid w:val="00DB4CDC"/>
    <w:rsid w:val="00DC432E"/>
    <w:rsid w:val="00DC4BCF"/>
    <w:rsid w:val="00DC5CE0"/>
    <w:rsid w:val="00DD0436"/>
    <w:rsid w:val="00DD0C94"/>
    <w:rsid w:val="00DD1A18"/>
    <w:rsid w:val="00DD331E"/>
    <w:rsid w:val="00DD46D7"/>
    <w:rsid w:val="00DE1CDF"/>
    <w:rsid w:val="00DF27C4"/>
    <w:rsid w:val="00DF7560"/>
    <w:rsid w:val="00E0513B"/>
    <w:rsid w:val="00E07CA8"/>
    <w:rsid w:val="00E14786"/>
    <w:rsid w:val="00E17882"/>
    <w:rsid w:val="00E24145"/>
    <w:rsid w:val="00E24648"/>
    <w:rsid w:val="00E2668C"/>
    <w:rsid w:val="00E36598"/>
    <w:rsid w:val="00E37753"/>
    <w:rsid w:val="00E46F85"/>
    <w:rsid w:val="00E4736F"/>
    <w:rsid w:val="00E54D44"/>
    <w:rsid w:val="00E54E71"/>
    <w:rsid w:val="00E57029"/>
    <w:rsid w:val="00E62CEB"/>
    <w:rsid w:val="00E63A1D"/>
    <w:rsid w:val="00E702C4"/>
    <w:rsid w:val="00E707F5"/>
    <w:rsid w:val="00E715B6"/>
    <w:rsid w:val="00E72BE3"/>
    <w:rsid w:val="00E75ECF"/>
    <w:rsid w:val="00E810EA"/>
    <w:rsid w:val="00E82DD5"/>
    <w:rsid w:val="00E8435C"/>
    <w:rsid w:val="00E84610"/>
    <w:rsid w:val="00E9424E"/>
    <w:rsid w:val="00EA2EF3"/>
    <w:rsid w:val="00EA3BD1"/>
    <w:rsid w:val="00EA501E"/>
    <w:rsid w:val="00EA5508"/>
    <w:rsid w:val="00EB0E4B"/>
    <w:rsid w:val="00EB31F6"/>
    <w:rsid w:val="00EB3562"/>
    <w:rsid w:val="00EB540C"/>
    <w:rsid w:val="00EB7ED2"/>
    <w:rsid w:val="00EC433D"/>
    <w:rsid w:val="00EC7234"/>
    <w:rsid w:val="00EC7676"/>
    <w:rsid w:val="00ED03DC"/>
    <w:rsid w:val="00ED0731"/>
    <w:rsid w:val="00ED1B00"/>
    <w:rsid w:val="00ED2DD1"/>
    <w:rsid w:val="00ED499E"/>
    <w:rsid w:val="00ED6E5D"/>
    <w:rsid w:val="00EE1DC9"/>
    <w:rsid w:val="00EE449F"/>
    <w:rsid w:val="00F01714"/>
    <w:rsid w:val="00F0596B"/>
    <w:rsid w:val="00F05BC7"/>
    <w:rsid w:val="00F12DAE"/>
    <w:rsid w:val="00F2676D"/>
    <w:rsid w:val="00F306B7"/>
    <w:rsid w:val="00F30BFA"/>
    <w:rsid w:val="00F34BFD"/>
    <w:rsid w:val="00F36AD9"/>
    <w:rsid w:val="00F40D84"/>
    <w:rsid w:val="00F41FFC"/>
    <w:rsid w:val="00F52D23"/>
    <w:rsid w:val="00F609D9"/>
    <w:rsid w:val="00F64B93"/>
    <w:rsid w:val="00F65A79"/>
    <w:rsid w:val="00F6628A"/>
    <w:rsid w:val="00F75953"/>
    <w:rsid w:val="00F804E1"/>
    <w:rsid w:val="00F86A88"/>
    <w:rsid w:val="00F87CF0"/>
    <w:rsid w:val="00F91317"/>
    <w:rsid w:val="00F93E3D"/>
    <w:rsid w:val="00F9401F"/>
    <w:rsid w:val="00FA5DF1"/>
    <w:rsid w:val="00FC2FB4"/>
    <w:rsid w:val="00FC3C70"/>
    <w:rsid w:val="00FC5C4B"/>
    <w:rsid w:val="00FC71A1"/>
    <w:rsid w:val="00FC7B5F"/>
    <w:rsid w:val="00FD1C07"/>
    <w:rsid w:val="00FD3B72"/>
    <w:rsid w:val="00FD5775"/>
    <w:rsid w:val="00FD6EE9"/>
    <w:rsid w:val="00FD79B2"/>
    <w:rsid w:val="00FF1EAB"/>
    <w:rsid w:val="00FF2BD0"/>
    <w:rsid w:val="00FF5A83"/>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3D0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634"/>
    <w:pPr>
      <w:widowControl w:val="0"/>
      <w:suppressAutoHyphens/>
      <w:spacing w:line="360" w:lineRule="auto"/>
      <w:ind w:firstLine="425"/>
      <w:jc w:val="both"/>
    </w:pPr>
    <w:rPr>
      <w:rFonts w:ascii="Arial" w:eastAsia="DejaVu Sans" w:hAnsi="Arial" w:cs="Arial"/>
      <w:kern w:val="1"/>
      <w:sz w:val="24"/>
      <w:szCs w:val="24"/>
      <w:lang w:eastAsia="ar-SA"/>
    </w:rPr>
  </w:style>
  <w:style w:type="paragraph" w:styleId="Heading1">
    <w:name w:val="heading 1"/>
    <w:basedOn w:val="Normal"/>
    <w:next w:val="Normal"/>
    <w:link w:val="Heading1Char"/>
    <w:uiPriority w:val="9"/>
    <w:qFormat/>
    <w:rsid w:val="00772634"/>
    <w:pPr>
      <w:keepNext/>
      <w:widowControl/>
      <w:numPr>
        <w:numId w:val="30"/>
      </w:numPr>
      <w:suppressAutoHyphens w:val="0"/>
      <w:spacing w:before="240" w:after="60"/>
      <w:outlineLvl w:val="0"/>
    </w:pPr>
    <w:rPr>
      <w:rFonts w:eastAsia="Times New Roman"/>
      <w:b/>
      <w:bCs/>
      <w:sz w:val="32"/>
      <w:szCs w:val="32"/>
    </w:rPr>
  </w:style>
  <w:style w:type="paragraph" w:styleId="Heading2">
    <w:name w:val="heading 2"/>
    <w:basedOn w:val="Normal"/>
    <w:next w:val="Normal"/>
    <w:link w:val="Heading2Char"/>
    <w:qFormat/>
    <w:rsid w:val="00B36D3E"/>
    <w:pPr>
      <w:keepNext/>
      <w:widowControl/>
      <w:numPr>
        <w:ilvl w:val="1"/>
        <w:numId w:val="30"/>
      </w:numPr>
      <w:suppressAutoHyphens w:val="0"/>
      <w:spacing w:before="240" w:after="60"/>
      <w:outlineLvl w:val="1"/>
    </w:pPr>
    <w:rPr>
      <w:rFonts w:eastAsia="Times New Roman"/>
      <w:b/>
      <w:bCs/>
      <w:i/>
      <w:iCs/>
      <w:sz w:val="28"/>
      <w:szCs w:val="28"/>
    </w:rPr>
  </w:style>
  <w:style w:type="paragraph" w:styleId="Heading3">
    <w:name w:val="heading 3"/>
    <w:basedOn w:val="Normal"/>
    <w:next w:val="Normal"/>
    <w:link w:val="Heading3Char"/>
    <w:qFormat/>
    <w:rsid w:val="00B36D3E"/>
    <w:pPr>
      <w:keepNext/>
      <w:widowControl/>
      <w:numPr>
        <w:ilvl w:val="2"/>
        <w:numId w:val="30"/>
      </w:numPr>
      <w:suppressAutoHyphens w:val="0"/>
      <w:spacing w:before="240" w:after="60"/>
      <w:outlineLvl w:val="2"/>
    </w:pPr>
    <w:rPr>
      <w:rFonts w:eastAsia="Times New Roman"/>
      <w:b/>
      <w:bCs/>
      <w:sz w:val="26"/>
      <w:szCs w:val="26"/>
    </w:rPr>
  </w:style>
  <w:style w:type="paragraph" w:styleId="Heading4">
    <w:name w:val="heading 4"/>
    <w:basedOn w:val="Normal"/>
    <w:next w:val="Normal"/>
    <w:qFormat/>
    <w:rsid w:val="00B36D3E"/>
    <w:pPr>
      <w:keepNext/>
      <w:numPr>
        <w:ilvl w:val="3"/>
        <w:numId w:val="30"/>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unhideWhenUsed/>
    <w:qFormat/>
    <w:rsid w:val="00B36D3E"/>
    <w:pPr>
      <w:keepNext/>
      <w:keepLines/>
      <w:numPr>
        <w:ilvl w:val="4"/>
        <w:numId w:val="3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376C"/>
    <w:pPr>
      <w:keepNext/>
      <w:keepLines/>
      <w:numPr>
        <w:ilvl w:val="5"/>
        <w:numId w:val="3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376C"/>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376C"/>
    <w:pPr>
      <w:keepNext/>
      <w:keepLines/>
      <w:numPr>
        <w:ilvl w:val="7"/>
        <w:numId w:val="3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376C"/>
    <w:pPr>
      <w:keepNext/>
      <w:keepLines/>
      <w:numPr>
        <w:ilvl w:val="8"/>
        <w:numId w:val="3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695BCB"/>
    <w:rPr>
      <w:i w:val="0"/>
    </w:rPr>
  </w:style>
  <w:style w:type="character" w:customStyle="1" w:styleId="WW8Num4z0">
    <w:name w:val="WW8Num4z0"/>
    <w:rsid w:val="00695BCB"/>
    <w:rPr>
      <w:rFonts w:ascii="Symbol" w:hAnsi="Symbol"/>
    </w:rPr>
  </w:style>
  <w:style w:type="character" w:customStyle="1" w:styleId="WW8Num5z0">
    <w:name w:val="WW8Num5z0"/>
    <w:rsid w:val="00695BCB"/>
    <w:rPr>
      <w:rFonts w:ascii="Symbol" w:hAnsi="Symbol"/>
    </w:rPr>
  </w:style>
  <w:style w:type="character" w:customStyle="1" w:styleId="WW8Num6z0">
    <w:name w:val="WW8Num6z0"/>
    <w:rsid w:val="00695BCB"/>
    <w:rPr>
      <w:rFonts w:ascii="Times New Roman" w:hAnsi="Times New Roman" w:cs="Times New Roman"/>
      <w:b w:val="0"/>
      <w:bCs w:val="0"/>
      <w:i w:val="0"/>
      <w:iCs w:val="0"/>
      <w:sz w:val="16"/>
      <w:szCs w:val="16"/>
    </w:rPr>
  </w:style>
  <w:style w:type="character" w:customStyle="1" w:styleId="WW8Num7z0">
    <w:name w:val="WW8Num7z0"/>
    <w:rsid w:val="00695BCB"/>
    <w:rPr>
      <w:rFonts w:ascii="Times New Roman" w:hAnsi="Times New Roman" w:cs="Times New Roman"/>
      <w:b w:val="0"/>
      <w:bCs w:val="0"/>
      <w:i w:val="0"/>
      <w:iCs w:val="0"/>
      <w:color w:val="auto"/>
      <w:sz w:val="16"/>
      <w:szCs w:val="16"/>
    </w:rPr>
  </w:style>
  <w:style w:type="character" w:customStyle="1" w:styleId="WW8Num7z1">
    <w:name w:val="WW8Num7z1"/>
    <w:rsid w:val="00695BCB"/>
    <w:rPr>
      <w:rFonts w:cs="Times New Roman"/>
    </w:rPr>
  </w:style>
  <w:style w:type="character" w:customStyle="1" w:styleId="WW8Num9z0">
    <w:name w:val="WW8Num9z0"/>
    <w:rsid w:val="00695BCB"/>
    <w:rPr>
      <w:rFonts w:ascii="Georgia" w:hAnsi="Georgia"/>
    </w:rPr>
  </w:style>
  <w:style w:type="character" w:customStyle="1" w:styleId="WW8Num10z0">
    <w:name w:val="WW8Num10z0"/>
    <w:rsid w:val="00695BCB"/>
    <w:rPr>
      <w:rFonts w:ascii="Symbol" w:hAnsi="Symbol"/>
    </w:rPr>
  </w:style>
  <w:style w:type="character" w:customStyle="1" w:styleId="WW8Num10z1">
    <w:name w:val="WW8Num10z1"/>
    <w:rsid w:val="00695BCB"/>
    <w:rPr>
      <w:rFonts w:ascii="Courier New" w:hAnsi="Courier New" w:cs="Courier New"/>
    </w:rPr>
  </w:style>
  <w:style w:type="character" w:customStyle="1" w:styleId="WW8Num10z2">
    <w:name w:val="WW8Num10z2"/>
    <w:rsid w:val="00695BCB"/>
    <w:rPr>
      <w:rFonts w:ascii="Wingdings" w:hAnsi="Wingdings"/>
    </w:rPr>
  </w:style>
  <w:style w:type="character" w:customStyle="1" w:styleId="WW8Num11z0">
    <w:name w:val="WW8Num11z0"/>
    <w:rsid w:val="00695BCB"/>
    <w:rPr>
      <w:rFonts w:ascii="Symbol" w:hAnsi="Symbol"/>
    </w:rPr>
  </w:style>
  <w:style w:type="character" w:customStyle="1" w:styleId="WW8Num11z1">
    <w:name w:val="WW8Num11z1"/>
    <w:rsid w:val="00695BCB"/>
    <w:rPr>
      <w:rFonts w:ascii="Courier New" w:hAnsi="Courier New" w:cs="Courier New"/>
    </w:rPr>
  </w:style>
  <w:style w:type="character" w:customStyle="1" w:styleId="WW8Num11z2">
    <w:name w:val="WW8Num11z2"/>
    <w:rsid w:val="00695BCB"/>
    <w:rPr>
      <w:rFonts w:ascii="Wingdings" w:hAnsi="Wingdings"/>
    </w:rPr>
  </w:style>
  <w:style w:type="character" w:customStyle="1" w:styleId="WW8Num13z0">
    <w:name w:val="WW8Num13z0"/>
    <w:rsid w:val="00695BCB"/>
    <w:rPr>
      <w:rFonts w:ascii="Symbol" w:hAnsi="Symbol"/>
    </w:rPr>
  </w:style>
  <w:style w:type="character" w:customStyle="1" w:styleId="WW8Num13z1">
    <w:name w:val="WW8Num13z1"/>
    <w:rsid w:val="00695BCB"/>
    <w:rPr>
      <w:rFonts w:ascii="Courier New" w:hAnsi="Courier New" w:cs="Courier New"/>
    </w:rPr>
  </w:style>
  <w:style w:type="character" w:customStyle="1" w:styleId="WW8Num13z2">
    <w:name w:val="WW8Num13z2"/>
    <w:rsid w:val="00695BCB"/>
    <w:rPr>
      <w:rFonts w:ascii="Wingdings" w:hAnsi="Wingdings"/>
    </w:rPr>
  </w:style>
  <w:style w:type="character" w:customStyle="1" w:styleId="Fontepargpadro2">
    <w:name w:val="Fonte parág. padrão2"/>
    <w:rsid w:val="00695BCB"/>
  </w:style>
  <w:style w:type="character" w:customStyle="1" w:styleId="WW8Num2z0">
    <w:name w:val="WW8Num2z0"/>
    <w:rsid w:val="00695BCB"/>
    <w:rPr>
      <w:rFonts w:ascii="Symbol" w:hAnsi="Symbol"/>
    </w:rPr>
  </w:style>
  <w:style w:type="character" w:customStyle="1" w:styleId="WW8Num2z1">
    <w:name w:val="WW8Num2z1"/>
    <w:rsid w:val="00695BCB"/>
    <w:rPr>
      <w:rFonts w:ascii="Courier New" w:hAnsi="Courier New" w:cs="Courier New"/>
    </w:rPr>
  </w:style>
  <w:style w:type="character" w:customStyle="1" w:styleId="WW8Num2z2">
    <w:name w:val="WW8Num2z2"/>
    <w:rsid w:val="00695BCB"/>
    <w:rPr>
      <w:rFonts w:ascii="Wingdings" w:hAnsi="Wingdings"/>
    </w:rPr>
  </w:style>
  <w:style w:type="character" w:customStyle="1" w:styleId="WW8Num5z1">
    <w:name w:val="WW8Num5z1"/>
    <w:rsid w:val="00695BCB"/>
    <w:rPr>
      <w:rFonts w:ascii="Courier New" w:hAnsi="Courier New" w:cs="Courier New"/>
    </w:rPr>
  </w:style>
  <w:style w:type="character" w:customStyle="1" w:styleId="WW8Num5z2">
    <w:name w:val="WW8Num5z2"/>
    <w:rsid w:val="00695BCB"/>
    <w:rPr>
      <w:rFonts w:ascii="Wingdings" w:hAnsi="Wingdings"/>
    </w:rPr>
  </w:style>
  <w:style w:type="character" w:customStyle="1" w:styleId="Fontepargpadro1">
    <w:name w:val="Fonte parág. padrão1"/>
    <w:rsid w:val="00695BCB"/>
  </w:style>
  <w:style w:type="character" w:customStyle="1" w:styleId="Refdecomentrio1">
    <w:name w:val="Ref. de comentário1"/>
    <w:basedOn w:val="Fontepargpadro1"/>
    <w:rsid w:val="00695BCB"/>
    <w:rPr>
      <w:sz w:val="16"/>
      <w:szCs w:val="16"/>
    </w:rPr>
  </w:style>
  <w:style w:type="character" w:customStyle="1" w:styleId="Caracteresdenotaderodap">
    <w:name w:val="Caracteres de nota de rodapé"/>
    <w:basedOn w:val="Fontepargpadro1"/>
    <w:rsid w:val="00695BCB"/>
    <w:rPr>
      <w:vertAlign w:val="superscript"/>
    </w:rPr>
  </w:style>
  <w:style w:type="character" w:customStyle="1" w:styleId="Refdenotaderodap1">
    <w:name w:val="Ref. de nota de rodapé1"/>
    <w:rsid w:val="00695BCB"/>
    <w:rPr>
      <w:vertAlign w:val="superscript"/>
    </w:rPr>
  </w:style>
  <w:style w:type="character" w:customStyle="1" w:styleId="Caracteresdenotadefim">
    <w:name w:val="Caracteres de nota de fim"/>
    <w:rsid w:val="00695BCB"/>
    <w:rPr>
      <w:vertAlign w:val="superscript"/>
    </w:rPr>
  </w:style>
  <w:style w:type="character" w:customStyle="1" w:styleId="WW-Caracteresdenotadefim">
    <w:name w:val="WW-Caracteres de nota de fim"/>
    <w:rsid w:val="00695BCB"/>
  </w:style>
  <w:style w:type="character" w:customStyle="1" w:styleId="Refdecomentrio2">
    <w:name w:val="Ref. de comentário2"/>
    <w:basedOn w:val="Fontepargpadro2"/>
    <w:rsid w:val="00695BCB"/>
    <w:rPr>
      <w:sz w:val="16"/>
      <w:szCs w:val="16"/>
    </w:rPr>
  </w:style>
  <w:style w:type="character" w:customStyle="1" w:styleId="mw-headline">
    <w:name w:val="mw-headline"/>
    <w:basedOn w:val="Fontepargpadro2"/>
    <w:rsid w:val="00695BCB"/>
  </w:style>
  <w:style w:type="character" w:styleId="Hyperlink">
    <w:name w:val="Hyperlink"/>
    <w:basedOn w:val="Fontepargpadro2"/>
    <w:uiPriority w:val="99"/>
    <w:rsid w:val="00695BCB"/>
    <w:rPr>
      <w:color w:val="0000FF"/>
      <w:u w:val="single"/>
    </w:rPr>
  </w:style>
  <w:style w:type="character" w:styleId="PageNumber">
    <w:name w:val="page number"/>
    <w:basedOn w:val="Fontepargpadro2"/>
    <w:rsid w:val="00695BCB"/>
  </w:style>
  <w:style w:type="character" w:customStyle="1" w:styleId="apple-style-span">
    <w:name w:val="apple-style-span"/>
    <w:basedOn w:val="Fontepargpadro2"/>
    <w:rsid w:val="00695BCB"/>
  </w:style>
  <w:style w:type="character" w:customStyle="1" w:styleId="apple-converted-space">
    <w:name w:val="apple-converted-space"/>
    <w:basedOn w:val="Fontepargpadro2"/>
    <w:rsid w:val="00695BCB"/>
  </w:style>
  <w:style w:type="paragraph" w:customStyle="1" w:styleId="Ttulo2">
    <w:name w:val="Título2"/>
    <w:basedOn w:val="Normal"/>
    <w:next w:val="BodyText"/>
    <w:rsid w:val="00695BCB"/>
    <w:pPr>
      <w:keepNext/>
      <w:spacing w:before="240" w:after="120"/>
    </w:pPr>
    <w:rPr>
      <w:rFonts w:cs="Lohit Hindi"/>
      <w:sz w:val="28"/>
      <w:szCs w:val="28"/>
    </w:rPr>
  </w:style>
  <w:style w:type="paragraph" w:styleId="BodyText">
    <w:name w:val="Body Text"/>
    <w:basedOn w:val="Normal"/>
    <w:rsid w:val="00695BCB"/>
    <w:pPr>
      <w:spacing w:after="120"/>
    </w:pPr>
  </w:style>
  <w:style w:type="paragraph" w:styleId="List">
    <w:name w:val="List"/>
    <w:basedOn w:val="BodyText"/>
    <w:rsid w:val="00695BCB"/>
    <w:rPr>
      <w:rFonts w:cs="Tahoma"/>
    </w:rPr>
  </w:style>
  <w:style w:type="paragraph" w:customStyle="1" w:styleId="Legenda2">
    <w:name w:val="Legenda2"/>
    <w:basedOn w:val="Normal"/>
    <w:rsid w:val="00695BCB"/>
    <w:pPr>
      <w:suppressLineNumbers/>
      <w:spacing w:before="120" w:after="120"/>
    </w:pPr>
    <w:rPr>
      <w:rFonts w:cs="Lohit Hindi"/>
      <w:i/>
      <w:iCs/>
    </w:rPr>
  </w:style>
  <w:style w:type="paragraph" w:customStyle="1" w:styleId="ndice">
    <w:name w:val="Índice"/>
    <w:basedOn w:val="Normal"/>
    <w:rsid w:val="00695BCB"/>
    <w:pPr>
      <w:suppressLineNumbers/>
    </w:pPr>
    <w:rPr>
      <w:rFonts w:cs="Tahoma"/>
    </w:rPr>
  </w:style>
  <w:style w:type="paragraph" w:customStyle="1" w:styleId="Ttulo1">
    <w:name w:val="Título1"/>
    <w:basedOn w:val="Normal"/>
    <w:next w:val="BodyText"/>
    <w:rsid w:val="00695BCB"/>
    <w:pPr>
      <w:keepNext/>
      <w:spacing w:before="240" w:after="120"/>
    </w:pPr>
    <w:rPr>
      <w:rFonts w:eastAsia="SimSun" w:cs="Tahoma"/>
      <w:sz w:val="28"/>
      <w:szCs w:val="28"/>
    </w:rPr>
  </w:style>
  <w:style w:type="paragraph" w:customStyle="1" w:styleId="Legenda1">
    <w:name w:val="Legenda1"/>
    <w:basedOn w:val="Normal"/>
    <w:rsid w:val="00695BCB"/>
    <w:pPr>
      <w:suppressLineNumbers/>
      <w:spacing w:before="120" w:after="120"/>
    </w:pPr>
    <w:rPr>
      <w:rFonts w:cs="Tahoma"/>
      <w:i/>
      <w:iCs/>
    </w:rPr>
  </w:style>
  <w:style w:type="paragraph" w:customStyle="1" w:styleId="Textodecomentrio1">
    <w:name w:val="Texto de comentário1"/>
    <w:basedOn w:val="Normal"/>
    <w:rsid w:val="00695BCB"/>
    <w:pPr>
      <w:widowControl/>
      <w:suppressAutoHyphens w:val="0"/>
    </w:pPr>
    <w:rPr>
      <w:rFonts w:ascii="Times New Roman" w:eastAsia="Times New Roman" w:hAnsi="Times New Roman"/>
      <w:sz w:val="20"/>
      <w:szCs w:val="20"/>
    </w:rPr>
  </w:style>
  <w:style w:type="paragraph" w:styleId="FootnoteText">
    <w:name w:val="footnote text"/>
    <w:basedOn w:val="Normal"/>
    <w:rsid w:val="00695BCB"/>
    <w:pPr>
      <w:widowControl/>
      <w:suppressAutoHyphens w:val="0"/>
    </w:pPr>
    <w:rPr>
      <w:rFonts w:ascii="Times New Roman" w:eastAsia="Times New Roman" w:hAnsi="Times New Roman"/>
      <w:sz w:val="20"/>
      <w:szCs w:val="20"/>
    </w:rPr>
  </w:style>
  <w:style w:type="paragraph" w:styleId="BalloonText">
    <w:name w:val="Balloon Text"/>
    <w:basedOn w:val="Normal"/>
    <w:rsid w:val="00695BCB"/>
    <w:rPr>
      <w:rFonts w:ascii="Tahoma" w:hAnsi="Tahoma" w:cs="Tahoma"/>
      <w:sz w:val="16"/>
      <w:szCs w:val="16"/>
    </w:rPr>
  </w:style>
  <w:style w:type="paragraph" w:customStyle="1" w:styleId="Estruturadodocumento1">
    <w:name w:val="Estrutura do documento1"/>
    <w:basedOn w:val="Normal"/>
    <w:rsid w:val="00695BCB"/>
    <w:pPr>
      <w:shd w:val="clear" w:color="auto" w:fill="000080"/>
    </w:pPr>
    <w:rPr>
      <w:rFonts w:ascii="Tahoma" w:hAnsi="Tahoma" w:cs="Tahoma"/>
      <w:sz w:val="20"/>
      <w:szCs w:val="20"/>
    </w:rPr>
  </w:style>
  <w:style w:type="paragraph" w:styleId="NormalWeb">
    <w:name w:val="Normal (Web)"/>
    <w:basedOn w:val="Normal"/>
    <w:uiPriority w:val="99"/>
    <w:rsid w:val="00695BCB"/>
    <w:pPr>
      <w:widowControl/>
      <w:suppressAutoHyphens w:val="0"/>
      <w:spacing w:before="280" w:after="280"/>
    </w:pPr>
    <w:rPr>
      <w:rFonts w:ascii="Times New Roman" w:eastAsia="Times New Roman" w:hAnsi="Times New Roman"/>
    </w:rPr>
  </w:style>
  <w:style w:type="paragraph" w:customStyle="1" w:styleId="Contedodetabela">
    <w:name w:val="Conteúdo de tabela"/>
    <w:basedOn w:val="Normal"/>
    <w:rsid w:val="00695BCB"/>
    <w:pPr>
      <w:suppressLineNumbers/>
    </w:pPr>
  </w:style>
  <w:style w:type="paragraph" w:customStyle="1" w:styleId="Ttulodetabela">
    <w:name w:val="Título de tabela"/>
    <w:basedOn w:val="Contedodetabela"/>
    <w:rsid w:val="00695BCB"/>
    <w:pPr>
      <w:jc w:val="center"/>
    </w:pPr>
    <w:rPr>
      <w:b/>
      <w:bCs/>
    </w:rPr>
  </w:style>
  <w:style w:type="paragraph" w:customStyle="1" w:styleId="MapadoDocumento1">
    <w:name w:val="Mapa do Documento1"/>
    <w:basedOn w:val="Normal"/>
    <w:rsid w:val="00695BCB"/>
    <w:pPr>
      <w:shd w:val="clear" w:color="auto" w:fill="000080"/>
    </w:pPr>
    <w:rPr>
      <w:rFonts w:ascii="Tahoma" w:hAnsi="Tahoma" w:cs="Tahoma"/>
      <w:sz w:val="20"/>
      <w:szCs w:val="20"/>
    </w:rPr>
  </w:style>
  <w:style w:type="paragraph" w:customStyle="1" w:styleId="Textodecomentrio2">
    <w:name w:val="Texto de comentário2"/>
    <w:basedOn w:val="Normal"/>
    <w:rsid w:val="00695BCB"/>
    <w:rPr>
      <w:sz w:val="20"/>
      <w:szCs w:val="20"/>
    </w:rPr>
  </w:style>
  <w:style w:type="paragraph" w:styleId="CommentSubject">
    <w:name w:val="annotation subject"/>
    <w:basedOn w:val="Textodecomentrio2"/>
    <w:next w:val="Textodecomentrio2"/>
    <w:rsid w:val="00695BCB"/>
    <w:rPr>
      <w:b/>
      <w:bCs/>
    </w:rPr>
  </w:style>
  <w:style w:type="paragraph" w:styleId="TOC1">
    <w:name w:val="toc 1"/>
    <w:basedOn w:val="Normal"/>
    <w:next w:val="Normal"/>
    <w:uiPriority w:val="39"/>
    <w:rsid w:val="00B0449C"/>
    <w:pPr>
      <w:spacing w:before="120"/>
    </w:pPr>
    <w:rPr>
      <w:b/>
      <w:caps/>
      <w:szCs w:val="22"/>
    </w:rPr>
  </w:style>
  <w:style w:type="paragraph" w:styleId="TOC2">
    <w:name w:val="toc 2"/>
    <w:basedOn w:val="Normal"/>
    <w:next w:val="Normal"/>
    <w:uiPriority w:val="39"/>
    <w:rsid w:val="00B0449C"/>
    <w:pPr>
      <w:tabs>
        <w:tab w:val="right" w:leader="dot" w:pos="9060"/>
      </w:tabs>
      <w:ind w:left="240"/>
    </w:pPr>
    <w:rPr>
      <w:smallCaps/>
      <w:noProof/>
    </w:rPr>
  </w:style>
  <w:style w:type="paragraph" w:styleId="TOC3">
    <w:name w:val="toc 3"/>
    <w:basedOn w:val="Normal"/>
    <w:next w:val="Normal"/>
    <w:uiPriority w:val="39"/>
    <w:rsid w:val="00B0449C"/>
    <w:pPr>
      <w:tabs>
        <w:tab w:val="right" w:leader="dot" w:pos="9060"/>
      </w:tabs>
      <w:ind w:left="480"/>
    </w:pPr>
    <w:rPr>
      <w:i/>
      <w:noProof/>
    </w:rPr>
  </w:style>
  <w:style w:type="paragraph" w:styleId="Header">
    <w:name w:val="header"/>
    <w:basedOn w:val="Normal"/>
    <w:rsid w:val="00695BCB"/>
    <w:pPr>
      <w:tabs>
        <w:tab w:val="center" w:pos="4252"/>
        <w:tab w:val="right" w:pos="8504"/>
      </w:tabs>
    </w:pPr>
  </w:style>
  <w:style w:type="paragraph" w:styleId="Footer">
    <w:name w:val="footer"/>
    <w:basedOn w:val="Normal"/>
    <w:rsid w:val="00695BCB"/>
    <w:pPr>
      <w:tabs>
        <w:tab w:val="center" w:pos="4252"/>
        <w:tab w:val="right" w:pos="8504"/>
      </w:tabs>
    </w:pPr>
  </w:style>
  <w:style w:type="paragraph" w:customStyle="1" w:styleId="figurecaption">
    <w:name w:val="figure caption"/>
    <w:rsid w:val="00695BCB"/>
    <w:pPr>
      <w:numPr>
        <w:numId w:val="3"/>
      </w:numPr>
      <w:suppressAutoHyphens/>
      <w:spacing w:before="80" w:after="200"/>
      <w:jc w:val="center"/>
    </w:pPr>
    <w:rPr>
      <w:rFonts w:eastAsia="SimSun"/>
      <w:sz w:val="16"/>
      <w:szCs w:val="16"/>
      <w:lang w:val="en-US" w:eastAsia="ar-SA"/>
    </w:rPr>
  </w:style>
  <w:style w:type="paragraph" w:customStyle="1" w:styleId="Figure">
    <w:name w:val="Figure"/>
    <w:basedOn w:val="Normal"/>
    <w:rsid w:val="00695BCB"/>
    <w:pPr>
      <w:widowControl/>
      <w:tabs>
        <w:tab w:val="left" w:pos="720"/>
      </w:tabs>
      <w:spacing w:before="120"/>
      <w:jc w:val="center"/>
    </w:pPr>
    <w:rPr>
      <w:rFonts w:ascii="Times" w:eastAsia="Times New Roman" w:hAnsi="Times"/>
      <w:szCs w:val="20"/>
    </w:rPr>
  </w:style>
  <w:style w:type="paragraph" w:customStyle="1" w:styleId="references">
    <w:name w:val="references"/>
    <w:rsid w:val="00695BCB"/>
    <w:pPr>
      <w:numPr>
        <w:numId w:val="2"/>
      </w:numPr>
      <w:suppressAutoHyphens/>
      <w:spacing w:after="50" w:line="180" w:lineRule="exact"/>
      <w:jc w:val="both"/>
    </w:pPr>
    <w:rPr>
      <w:rFonts w:eastAsia="MS Mincho"/>
      <w:sz w:val="16"/>
      <w:szCs w:val="16"/>
      <w:lang w:val="en-US" w:eastAsia="ar-SA"/>
    </w:rPr>
  </w:style>
  <w:style w:type="paragraph" w:customStyle="1" w:styleId="tablehead">
    <w:name w:val="table head"/>
    <w:rsid w:val="00695BCB"/>
    <w:pPr>
      <w:numPr>
        <w:numId w:val="5"/>
      </w:numPr>
      <w:suppressAutoHyphens/>
      <w:spacing w:before="240" w:after="120" w:line="216" w:lineRule="auto"/>
      <w:jc w:val="center"/>
    </w:pPr>
    <w:rPr>
      <w:rFonts w:eastAsia="SimSun"/>
      <w:smallCaps/>
      <w:sz w:val="16"/>
      <w:szCs w:val="16"/>
      <w:lang w:val="en-US" w:eastAsia="ar-SA"/>
    </w:rPr>
  </w:style>
  <w:style w:type="paragraph" w:customStyle="1" w:styleId="PargrafodaLista1">
    <w:name w:val="Parágrafo da Lista1"/>
    <w:basedOn w:val="Normal"/>
    <w:rsid w:val="00695BCB"/>
    <w:pPr>
      <w:widowControl/>
      <w:suppressAutoHyphens w:val="0"/>
      <w:ind w:left="720"/>
    </w:pPr>
    <w:rPr>
      <w:rFonts w:ascii="Times New Roman" w:eastAsia="Times New Roman" w:hAnsi="Times New Roman"/>
    </w:rPr>
  </w:style>
  <w:style w:type="paragraph" w:styleId="TOC4">
    <w:name w:val="toc 4"/>
    <w:basedOn w:val="ndice"/>
    <w:uiPriority w:val="39"/>
    <w:rsid w:val="00695BCB"/>
    <w:pPr>
      <w:suppressLineNumbers w:val="0"/>
      <w:ind w:left="720"/>
    </w:pPr>
    <w:rPr>
      <w:rFonts w:asciiTheme="minorHAnsi" w:hAnsiTheme="minorHAnsi" w:cs="Times New Roman"/>
      <w:sz w:val="18"/>
      <w:szCs w:val="18"/>
    </w:rPr>
  </w:style>
  <w:style w:type="paragraph" w:styleId="TOC5">
    <w:name w:val="toc 5"/>
    <w:basedOn w:val="ndice"/>
    <w:rsid w:val="00695BCB"/>
    <w:pPr>
      <w:suppressLineNumbers w:val="0"/>
      <w:ind w:left="960"/>
    </w:pPr>
    <w:rPr>
      <w:rFonts w:asciiTheme="minorHAnsi" w:hAnsiTheme="minorHAnsi" w:cs="Times New Roman"/>
      <w:sz w:val="18"/>
      <w:szCs w:val="18"/>
    </w:rPr>
  </w:style>
  <w:style w:type="paragraph" w:styleId="TOC6">
    <w:name w:val="toc 6"/>
    <w:basedOn w:val="ndice"/>
    <w:rsid w:val="00695BCB"/>
    <w:pPr>
      <w:suppressLineNumbers w:val="0"/>
      <w:ind w:left="1200"/>
    </w:pPr>
    <w:rPr>
      <w:rFonts w:asciiTheme="minorHAnsi" w:hAnsiTheme="minorHAnsi" w:cs="Times New Roman"/>
      <w:sz w:val="18"/>
      <w:szCs w:val="18"/>
    </w:rPr>
  </w:style>
  <w:style w:type="paragraph" w:styleId="TOC7">
    <w:name w:val="toc 7"/>
    <w:basedOn w:val="ndice"/>
    <w:rsid w:val="00695BCB"/>
    <w:pPr>
      <w:suppressLineNumbers w:val="0"/>
      <w:ind w:left="1440"/>
    </w:pPr>
    <w:rPr>
      <w:rFonts w:asciiTheme="minorHAnsi" w:hAnsiTheme="minorHAnsi" w:cs="Times New Roman"/>
      <w:sz w:val="18"/>
      <w:szCs w:val="18"/>
    </w:rPr>
  </w:style>
  <w:style w:type="paragraph" w:styleId="TOC8">
    <w:name w:val="toc 8"/>
    <w:basedOn w:val="ndice"/>
    <w:rsid w:val="00695BCB"/>
    <w:pPr>
      <w:suppressLineNumbers w:val="0"/>
      <w:ind w:left="1680"/>
    </w:pPr>
    <w:rPr>
      <w:rFonts w:asciiTheme="minorHAnsi" w:hAnsiTheme="minorHAnsi" w:cs="Times New Roman"/>
      <w:sz w:val="18"/>
      <w:szCs w:val="18"/>
    </w:rPr>
  </w:style>
  <w:style w:type="paragraph" w:styleId="TOC9">
    <w:name w:val="toc 9"/>
    <w:basedOn w:val="ndice"/>
    <w:rsid w:val="00695BCB"/>
    <w:pPr>
      <w:suppressLineNumbers w:val="0"/>
      <w:ind w:left="1920"/>
    </w:pPr>
    <w:rPr>
      <w:rFonts w:asciiTheme="minorHAnsi" w:hAnsiTheme="minorHAnsi" w:cs="Times New Roman"/>
      <w:sz w:val="18"/>
      <w:szCs w:val="18"/>
    </w:rPr>
  </w:style>
  <w:style w:type="paragraph" w:customStyle="1" w:styleId="Sumrio10">
    <w:name w:val="Sumário 10"/>
    <w:basedOn w:val="ndice"/>
    <w:rsid w:val="00695BCB"/>
    <w:pPr>
      <w:tabs>
        <w:tab w:val="right" w:leader="dot" w:pos="7091"/>
      </w:tabs>
      <w:ind w:left="2547"/>
    </w:pPr>
  </w:style>
  <w:style w:type="paragraph" w:styleId="DocumentMap">
    <w:name w:val="Document Map"/>
    <w:basedOn w:val="Normal"/>
    <w:link w:val="DocumentMapChar"/>
    <w:uiPriority w:val="99"/>
    <w:semiHidden/>
    <w:unhideWhenUsed/>
    <w:rsid w:val="00410B9C"/>
    <w:rPr>
      <w:rFonts w:ascii="Tahoma" w:hAnsi="Tahoma" w:cs="Tahoma"/>
      <w:sz w:val="16"/>
      <w:szCs w:val="16"/>
    </w:rPr>
  </w:style>
  <w:style w:type="character" w:customStyle="1" w:styleId="DocumentMapChar">
    <w:name w:val="Document Map Char"/>
    <w:basedOn w:val="DefaultParagraphFont"/>
    <w:link w:val="DocumentMap"/>
    <w:uiPriority w:val="99"/>
    <w:semiHidden/>
    <w:rsid w:val="00410B9C"/>
    <w:rPr>
      <w:rFonts w:ascii="Tahoma" w:eastAsia="DejaVu Sans" w:hAnsi="Tahoma" w:cs="Tahoma"/>
      <w:kern w:val="1"/>
      <w:sz w:val="16"/>
      <w:szCs w:val="16"/>
      <w:lang w:eastAsia="ar-SA"/>
    </w:rPr>
  </w:style>
  <w:style w:type="character" w:styleId="PlaceholderText">
    <w:name w:val="Placeholder Text"/>
    <w:basedOn w:val="DefaultParagraphFont"/>
    <w:uiPriority w:val="99"/>
    <w:semiHidden/>
    <w:rsid w:val="00B26EE7"/>
    <w:rPr>
      <w:color w:val="808080"/>
    </w:rPr>
  </w:style>
  <w:style w:type="paragraph" w:styleId="ListParagraph">
    <w:name w:val="List Paragraph"/>
    <w:basedOn w:val="Normal"/>
    <w:uiPriority w:val="34"/>
    <w:qFormat/>
    <w:rsid w:val="00B36D3E"/>
    <w:pPr>
      <w:ind w:left="720"/>
      <w:contextualSpacing/>
    </w:pPr>
  </w:style>
  <w:style w:type="table" w:styleId="TableGrid">
    <w:name w:val="Table Grid"/>
    <w:basedOn w:val="TableNormal"/>
    <w:uiPriority w:val="59"/>
    <w:rsid w:val="00C567C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B36D3E"/>
    <w:pPr>
      <w:suppressAutoHyphens/>
    </w:pPr>
    <w:rPr>
      <w:rFonts w:ascii="Calibri" w:eastAsia="Calibri" w:hAnsi="Calibri" w:cs="Calibri"/>
      <w:sz w:val="22"/>
      <w:szCs w:val="22"/>
      <w:lang w:eastAsia="ar-SA"/>
    </w:rPr>
  </w:style>
  <w:style w:type="paragraph" w:customStyle="1" w:styleId="NormalIP">
    <w:name w:val="Normal IP"/>
    <w:basedOn w:val="Normal"/>
    <w:link w:val="NormalIPChar"/>
    <w:qFormat/>
    <w:rsid w:val="00B36D3E"/>
    <w:pPr>
      <w:suppressAutoHyphens w:val="0"/>
      <w:autoSpaceDE w:val="0"/>
      <w:autoSpaceDN w:val="0"/>
    </w:pPr>
    <w:rPr>
      <w:rFonts w:eastAsia="Times New Roman"/>
      <w:kern w:val="0"/>
      <w:lang w:eastAsia="pt-BR"/>
    </w:rPr>
  </w:style>
  <w:style w:type="character" w:customStyle="1" w:styleId="NormalIPChar">
    <w:name w:val="Normal IP Char"/>
    <w:link w:val="NormalIP"/>
    <w:rsid w:val="00B36D3E"/>
    <w:rPr>
      <w:rFonts w:ascii="Arial" w:hAnsi="Arial"/>
      <w:sz w:val="24"/>
      <w:szCs w:val="24"/>
    </w:rPr>
  </w:style>
  <w:style w:type="character" w:styleId="CommentReference">
    <w:name w:val="annotation reference"/>
    <w:basedOn w:val="DefaultParagraphFont"/>
    <w:uiPriority w:val="99"/>
    <w:semiHidden/>
    <w:unhideWhenUsed/>
    <w:rsid w:val="00A12B31"/>
    <w:rPr>
      <w:sz w:val="16"/>
      <w:szCs w:val="16"/>
    </w:rPr>
  </w:style>
  <w:style w:type="paragraph" w:styleId="CommentText">
    <w:name w:val="annotation text"/>
    <w:basedOn w:val="Normal"/>
    <w:link w:val="CommentTextChar"/>
    <w:uiPriority w:val="99"/>
    <w:semiHidden/>
    <w:unhideWhenUsed/>
    <w:rsid w:val="00A12B31"/>
    <w:rPr>
      <w:sz w:val="20"/>
      <w:szCs w:val="20"/>
    </w:rPr>
  </w:style>
  <w:style w:type="character" w:customStyle="1" w:styleId="CommentTextChar">
    <w:name w:val="Comment Text Char"/>
    <w:basedOn w:val="DefaultParagraphFont"/>
    <w:link w:val="CommentText"/>
    <w:uiPriority w:val="99"/>
    <w:semiHidden/>
    <w:rsid w:val="00A12B31"/>
    <w:rPr>
      <w:rFonts w:ascii="Nimbus Roman No9 L" w:eastAsia="DejaVu Sans" w:hAnsi="Nimbus Roman No9 L"/>
      <w:kern w:val="1"/>
      <w:lang w:eastAsia="ar-SA"/>
    </w:rPr>
  </w:style>
  <w:style w:type="paragraph" w:styleId="TOCHeading">
    <w:name w:val="TOC Heading"/>
    <w:basedOn w:val="Heading1"/>
    <w:next w:val="Normal"/>
    <w:uiPriority w:val="39"/>
    <w:unhideWhenUsed/>
    <w:qFormat/>
    <w:rsid w:val="00B36D3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character" w:styleId="Strong">
    <w:name w:val="Strong"/>
    <w:basedOn w:val="DefaultParagraphFont"/>
    <w:uiPriority w:val="22"/>
    <w:qFormat/>
    <w:rsid w:val="00B36D3E"/>
    <w:rPr>
      <w:b/>
      <w:bCs/>
    </w:rPr>
  </w:style>
  <w:style w:type="paragraph" w:styleId="Quote">
    <w:name w:val="Quote"/>
    <w:basedOn w:val="Normal"/>
    <w:next w:val="Normal"/>
    <w:link w:val="QuoteChar"/>
    <w:uiPriority w:val="29"/>
    <w:qFormat/>
    <w:rsid w:val="00B36D3E"/>
    <w:rPr>
      <w:i/>
      <w:iCs/>
      <w:color w:val="000000" w:themeColor="text1"/>
    </w:rPr>
  </w:style>
  <w:style w:type="character" w:customStyle="1" w:styleId="QuoteChar">
    <w:name w:val="Quote Char"/>
    <w:basedOn w:val="DefaultParagraphFont"/>
    <w:link w:val="Quote"/>
    <w:uiPriority w:val="29"/>
    <w:rsid w:val="00B36D3E"/>
    <w:rPr>
      <w:rFonts w:ascii="Nimbus Roman No9 L" w:eastAsia="DejaVu Sans" w:hAnsi="Nimbus Roman No9 L"/>
      <w:i/>
      <w:iCs/>
      <w:color w:val="000000" w:themeColor="text1"/>
      <w:kern w:val="1"/>
      <w:sz w:val="24"/>
      <w:szCs w:val="24"/>
      <w:lang w:eastAsia="ar-SA"/>
    </w:rPr>
  </w:style>
  <w:style w:type="character" w:customStyle="1" w:styleId="Heading5Char">
    <w:name w:val="Heading 5 Char"/>
    <w:basedOn w:val="DefaultParagraphFont"/>
    <w:link w:val="Heading5"/>
    <w:uiPriority w:val="9"/>
    <w:rsid w:val="00B36D3E"/>
    <w:rPr>
      <w:rFonts w:asciiTheme="majorHAnsi" w:eastAsiaTheme="majorEastAsia" w:hAnsiTheme="majorHAnsi" w:cstheme="majorBidi"/>
      <w:color w:val="243F60" w:themeColor="accent1" w:themeShade="7F"/>
      <w:kern w:val="1"/>
      <w:sz w:val="24"/>
      <w:szCs w:val="24"/>
      <w:lang w:eastAsia="ar-SA"/>
    </w:rPr>
  </w:style>
  <w:style w:type="paragraph" w:customStyle="1" w:styleId="TtuloIP">
    <w:name w:val="Título IP"/>
    <w:basedOn w:val="Title"/>
    <w:link w:val="TtuloIPChar"/>
    <w:autoRedefine/>
    <w:qFormat/>
    <w:rsid w:val="00B36D3E"/>
    <w:pPr>
      <w:pBdr>
        <w:bottom w:val="none" w:sz="0" w:space="0" w:color="auto"/>
      </w:pBdr>
      <w:suppressAutoHyphens w:val="0"/>
      <w:autoSpaceDE w:val="0"/>
      <w:autoSpaceDN w:val="0"/>
      <w:spacing w:after="720"/>
      <w:contextualSpacing w:val="0"/>
      <w:jc w:val="center"/>
      <w:outlineLvl w:val="0"/>
    </w:pPr>
    <w:rPr>
      <w:rFonts w:ascii="Arial" w:eastAsia="Times New Roman" w:hAnsi="Arial" w:cs="Arial"/>
      <w:b/>
      <w:bCs/>
      <w:caps/>
      <w:color w:val="000000"/>
      <w:spacing w:val="0"/>
      <w:sz w:val="24"/>
      <w:szCs w:val="24"/>
      <w:lang w:eastAsia="pt-BR"/>
    </w:rPr>
  </w:style>
  <w:style w:type="character" w:customStyle="1" w:styleId="TtuloIPChar">
    <w:name w:val="Título IP Char"/>
    <w:link w:val="TtuloIP"/>
    <w:rsid w:val="00B36D3E"/>
    <w:rPr>
      <w:rFonts w:ascii="Arial" w:hAnsi="Arial" w:cs="Arial"/>
      <w:b/>
      <w:bCs/>
      <w:caps/>
      <w:color w:val="000000"/>
      <w:kern w:val="28"/>
      <w:sz w:val="24"/>
      <w:szCs w:val="24"/>
    </w:rPr>
  </w:style>
  <w:style w:type="paragraph" w:styleId="Title">
    <w:name w:val="Title"/>
    <w:basedOn w:val="Normal"/>
    <w:next w:val="Normal"/>
    <w:link w:val="TitleChar"/>
    <w:uiPriority w:val="10"/>
    <w:qFormat/>
    <w:rsid w:val="00B36D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6D3E"/>
    <w:rPr>
      <w:rFonts w:asciiTheme="majorHAnsi" w:eastAsiaTheme="majorEastAsia" w:hAnsiTheme="majorHAnsi" w:cstheme="majorBidi"/>
      <w:color w:val="17365D" w:themeColor="text2" w:themeShade="BF"/>
      <w:spacing w:val="5"/>
      <w:kern w:val="28"/>
      <w:sz w:val="52"/>
      <w:szCs w:val="52"/>
      <w:lang w:eastAsia="ar-SA"/>
    </w:rPr>
  </w:style>
  <w:style w:type="paragraph" w:styleId="EndnoteText">
    <w:name w:val="endnote text"/>
    <w:basedOn w:val="Normal"/>
    <w:link w:val="EndnoteTextChar"/>
    <w:uiPriority w:val="99"/>
    <w:unhideWhenUsed/>
    <w:rsid w:val="00CC2782"/>
  </w:style>
  <w:style w:type="character" w:customStyle="1" w:styleId="EndnoteTextChar">
    <w:name w:val="Endnote Text Char"/>
    <w:basedOn w:val="DefaultParagraphFont"/>
    <w:link w:val="EndnoteText"/>
    <w:uiPriority w:val="99"/>
    <w:rsid w:val="00CC2782"/>
    <w:rPr>
      <w:rFonts w:ascii="Nimbus Roman No9 L" w:eastAsia="DejaVu Sans" w:hAnsi="Nimbus Roman No9 L"/>
      <w:kern w:val="1"/>
      <w:sz w:val="24"/>
      <w:szCs w:val="24"/>
      <w:lang w:eastAsia="ar-SA"/>
    </w:rPr>
  </w:style>
  <w:style w:type="character" w:styleId="EndnoteReference">
    <w:name w:val="endnote reference"/>
    <w:basedOn w:val="DefaultParagraphFont"/>
    <w:uiPriority w:val="99"/>
    <w:unhideWhenUsed/>
    <w:rsid w:val="00CC2782"/>
    <w:rPr>
      <w:vertAlign w:val="superscript"/>
    </w:rPr>
  </w:style>
  <w:style w:type="character" w:customStyle="1" w:styleId="Heading2Char">
    <w:name w:val="Heading 2 Char"/>
    <w:basedOn w:val="DefaultParagraphFont"/>
    <w:link w:val="Heading2"/>
    <w:rsid w:val="00B36D3E"/>
    <w:rPr>
      <w:rFonts w:ascii="Arial" w:hAnsi="Arial" w:cs="Arial"/>
      <w:b/>
      <w:bCs/>
      <w:i/>
      <w:iCs/>
      <w:kern w:val="1"/>
      <w:sz w:val="28"/>
      <w:szCs w:val="28"/>
      <w:lang w:eastAsia="ar-SA"/>
    </w:rPr>
  </w:style>
  <w:style w:type="character" w:customStyle="1" w:styleId="Heading3Char">
    <w:name w:val="Heading 3 Char"/>
    <w:basedOn w:val="DefaultParagraphFont"/>
    <w:link w:val="Heading3"/>
    <w:rsid w:val="00B36D3E"/>
    <w:rPr>
      <w:rFonts w:ascii="Arial" w:hAnsi="Arial" w:cs="Arial"/>
      <w:b/>
      <w:bCs/>
      <w:kern w:val="1"/>
      <w:sz w:val="26"/>
      <w:szCs w:val="26"/>
      <w:lang w:eastAsia="ar-SA"/>
    </w:rPr>
  </w:style>
  <w:style w:type="character" w:customStyle="1" w:styleId="Heading1Char">
    <w:name w:val="Heading 1 Char"/>
    <w:basedOn w:val="DefaultParagraphFont"/>
    <w:link w:val="Heading1"/>
    <w:uiPriority w:val="9"/>
    <w:rsid w:val="00772634"/>
    <w:rPr>
      <w:rFonts w:ascii="Arial" w:hAnsi="Arial" w:cs="Arial"/>
      <w:b/>
      <w:bCs/>
      <w:kern w:val="1"/>
      <w:sz w:val="32"/>
      <w:szCs w:val="32"/>
      <w:lang w:eastAsia="ar-SA"/>
    </w:rPr>
  </w:style>
  <w:style w:type="paragraph" w:styleId="Subtitle">
    <w:name w:val="Subtitle"/>
    <w:basedOn w:val="Normal"/>
    <w:next w:val="Normal"/>
    <w:link w:val="SubtitleChar"/>
    <w:uiPriority w:val="11"/>
    <w:qFormat/>
    <w:rsid w:val="00B36D3E"/>
    <w:pPr>
      <w:jc w:val="center"/>
    </w:pPr>
    <w:rPr>
      <w:sz w:val="22"/>
      <w:szCs w:val="22"/>
    </w:rPr>
  </w:style>
  <w:style w:type="character" w:customStyle="1" w:styleId="SubtitleChar">
    <w:name w:val="Subtitle Char"/>
    <w:basedOn w:val="DefaultParagraphFont"/>
    <w:link w:val="Subtitle"/>
    <w:uiPriority w:val="11"/>
    <w:rsid w:val="00B36D3E"/>
    <w:rPr>
      <w:rFonts w:ascii="Arial" w:eastAsia="DejaVu Sans" w:hAnsi="Arial" w:cs="Arial"/>
      <w:kern w:val="1"/>
      <w:sz w:val="22"/>
      <w:szCs w:val="22"/>
      <w:lang w:eastAsia="ar-SA"/>
    </w:rPr>
  </w:style>
  <w:style w:type="paragraph" w:styleId="Caption">
    <w:name w:val="caption"/>
    <w:basedOn w:val="Subtitle"/>
    <w:next w:val="Normal"/>
    <w:uiPriority w:val="35"/>
    <w:unhideWhenUsed/>
    <w:qFormat/>
    <w:rsid w:val="00FC3C70"/>
    <w:rPr>
      <w:b/>
    </w:rPr>
  </w:style>
  <w:style w:type="character" w:customStyle="1" w:styleId="Heading6Char">
    <w:name w:val="Heading 6 Char"/>
    <w:basedOn w:val="DefaultParagraphFont"/>
    <w:link w:val="Heading6"/>
    <w:uiPriority w:val="9"/>
    <w:semiHidden/>
    <w:rsid w:val="0012376C"/>
    <w:rPr>
      <w:rFonts w:asciiTheme="majorHAnsi" w:eastAsiaTheme="majorEastAsia" w:hAnsiTheme="majorHAnsi" w:cstheme="majorBidi"/>
      <w:i/>
      <w:iCs/>
      <w:color w:val="243F60" w:themeColor="accent1" w:themeShade="7F"/>
      <w:kern w:val="1"/>
      <w:sz w:val="24"/>
      <w:szCs w:val="24"/>
      <w:lang w:eastAsia="ar-SA"/>
    </w:rPr>
  </w:style>
  <w:style w:type="character" w:customStyle="1" w:styleId="Heading7Char">
    <w:name w:val="Heading 7 Char"/>
    <w:basedOn w:val="DefaultParagraphFont"/>
    <w:link w:val="Heading7"/>
    <w:uiPriority w:val="9"/>
    <w:semiHidden/>
    <w:rsid w:val="0012376C"/>
    <w:rPr>
      <w:rFonts w:asciiTheme="majorHAnsi" w:eastAsiaTheme="majorEastAsia" w:hAnsiTheme="majorHAnsi" w:cstheme="majorBidi"/>
      <w:i/>
      <w:iCs/>
      <w:color w:val="404040" w:themeColor="text1" w:themeTint="BF"/>
      <w:kern w:val="1"/>
      <w:sz w:val="24"/>
      <w:szCs w:val="24"/>
      <w:lang w:eastAsia="ar-SA"/>
    </w:rPr>
  </w:style>
  <w:style w:type="character" w:customStyle="1" w:styleId="Heading8Char">
    <w:name w:val="Heading 8 Char"/>
    <w:basedOn w:val="DefaultParagraphFont"/>
    <w:link w:val="Heading8"/>
    <w:uiPriority w:val="9"/>
    <w:semiHidden/>
    <w:rsid w:val="0012376C"/>
    <w:rPr>
      <w:rFonts w:asciiTheme="majorHAnsi" w:eastAsiaTheme="majorEastAsia" w:hAnsiTheme="majorHAnsi" w:cstheme="majorBidi"/>
      <w:color w:val="404040" w:themeColor="text1" w:themeTint="BF"/>
      <w:kern w:val="1"/>
      <w:lang w:eastAsia="ar-SA"/>
    </w:rPr>
  </w:style>
  <w:style w:type="character" w:customStyle="1" w:styleId="Heading9Char">
    <w:name w:val="Heading 9 Char"/>
    <w:basedOn w:val="DefaultParagraphFont"/>
    <w:link w:val="Heading9"/>
    <w:uiPriority w:val="9"/>
    <w:semiHidden/>
    <w:rsid w:val="0012376C"/>
    <w:rPr>
      <w:rFonts w:asciiTheme="majorHAnsi" w:eastAsiaTheme="majorEastAsia" w:hAnsiTheme="majorHAnsi" w:cstheme="majorBidi"/>
      <w:i/>
      <w:iCs/>
      <w:color w:val="404040" w:themeColor="text1" w:themeTint="BF"/>
      <w:kern w:val="1"/>
      <w:lang w:eastAsia="ar-SA"/>
    </w:rPr>
  </w:style>
  <w:style w:type="paragraph" w:customStyle="1" w:styleId="Heading1semnumerao">
    <w:name w:val="Heading 1 sem numeração"/>
    <w:basedOn w:val="Heading1"/>
    <w:link w:val="Heading1semnumeraoChar"/>
    <w:qFormat/>
    <w:rsid w:val="006A6BA8"/>
    <w:pPr>
      <w:numPr>
        <w:numId w:val="0"/>
      </w:numPr>
    </w:pPr>
    <w:rPr>
      <w:sz w:val="24"/>
      <w:szCs w:val="24"/>
    </w:rPr>
  </w:style>
  <w:style w:type="character" w:customStyle="1" w:styleId="Heading1semnumeraoChar">
    <w:name w:val="Heading 1 sem numeração Char"/>
    <w:basedOn w:val="Heading1Char"/>
    <w:link w:val="Heading1semnumerao"/>
    <w:rsid w:val="006A6BA8"/>
    <w:rPr>
      <w:rFonts w:ascii="Arial" w:hAnsi="Arial" w:cs="Arial"/>
      <w:b/>
      <w:bCs/>
      <w:kern w:val="1"/>
      <w:sz w:val="24"/>
      <w:szCs w:val="24"/>
      <w:lang w:eastAsia="ar-SA"/>
    </w:rPr>
  </w:style>
  <w:style w:type="paragraph" w:styleId="Revision">
    <w:name w:val="Revision"/>
    <w:hidden/>
    <w:uiPriority w:val="99"/>
    <w:semiHidden/>
    <w:rsid w:val="00163371"/>
    <w:rPr>
      <w:rFonts w:ascii="Nimbus Roman No9 L" w:eastAsia="DejaVu Sans" w:hAnsi="Nimbus Roman No9 L"/>
      <w:kern w:val="1"/>
      <w:sz w:val="24"/>
      <w:szCs w:val="24"/>
      <w:lang w:eastAsia="ar-SA"/>
    </w:rPr>
  </w:style>
  <w:style w:type="paragraph" w:styleId="Bibliography">
    <w:name w:val="Bibliography"/>
    <w:basedOn w:val="Normal"/>
    <w:next w:val="Normal"/>
    <w:uiPriority w:val="37"/>
    <w:unhideWhenUsed/>
    <w:rsid w:val="00F65A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634"/>
    <w:pPr>
      <w:widowControl w:val="0"/>
      <w:suppressAutoHyphens/>
      <w:spacing w:line="360" w:lineRule="auto"/>
      <w:ind w:firstLine="425"/>
      <w:jc w:val="both"/>
    </w:pPr>
    <w:rPr>
      <w:rFonts w:ascii="Arial" w:eastAsia="DejaVu Sans" w:hAnsi="Arial" w:cs="Arial"/>
      <w:kern w:val="1"/>
      <w:sz w:val="24"/>
      <w:szCs w:val="24"/>
      <w:lang w:eastAsia="ar-SA"/>
    </w:rPr>
  </w:style>
  <w:style w:type="paragraph" w:styleId="Heading1">
    <w:name w:val="heading 1"/>
    <w:basedOn w:val="Normal"/>
    <w:next w:val="Normal"/>
    <w:link w:val="Heading1Char"/>
    <w:uiPriority w:val="9"/>
    <w:qFormat/>
    <w:rsid w:val="00772634"/>
    <w:pPr>
      <w:keepNext/>
      <w:widowControl/>
      <w:numPr>
        <w:numId w:val="30"/>
      </w:numPr>
      <w:suppressAutoHyphens w:val="0"/>
      <w:spacing w:before="240" w:after="60"/>
      <w:outlineLvl w:val="0"/>
    </w:pPr>
    <w:rPr>
      <w:rFonts w:eastAsia="Times New Roman"/>
      <w:b/>
      <w:bCs/>
      <w:sz w:val="32"/>
      <w:szCs w:val="32"/>
    </w:rPr>
  </w:style>
  <w:style w:type="paragraph" w:styleId="Heading2">
    <w:name w:val="heading 2"/>
    <w:basedOn w:val="Normal"/>
    <w:next w:val="Normal"/>
    <w:link w:val="Heading2Char"/>
    <w:qFormat/>
    <w:rsid w:val="00B36D3E"/>
    <w:pPr>
      <w:keepNext/>
      <w:widowControl/>
      <w:numPr>
        <w:ilvl w:val="1"/>
        <w:numId w:val="30"/>
      </w:numPr>
      <w:suppressAutoHyphens w:val="0"/>
      <w:spacing w:before="240" w:after="60"/>
      <w:outlineLvl w:val="1"/>
    </w:pPr>
    <w:rPr>
      <w:rFonts w:eastAsia="Times New Roman"/>
      <w:b/>
      <w:bCs/>
      <w:i/>
      <w:iCs/>
      <w:sz w:val="28"/>
      <w:szCs w:val="28"/>
    </w:rPr>
  </w:style>
  <w:style w:type="paragraph" w:styleId="Heading3">
    <w:name w:val="heading 3"/>
    <w:basedOn w:val="Normal"/>
    <w:next w:val="Normal"/>
    <w:link w:val="Heading3Char"/>
    <w:qFormat/>
    <w:rsid w:val="00B36D3E"/>
    <w:pPr>
      <w:keepNext/>
      <w:widowControl/>
      <w:numPr>
        <w:ilvl w:val="2"/>
        <w:numId w:val="30"/>
      </w:numPr>
      <w:suppressAutoHyphens w:val="0"/>
      <w:spacing w:before="240" w:after="60"/>
      <w:outlineLvl w:val="2"/>
    </w:pPr>
    <w:rPr>
      <w:rFonts w:eastAsia="Times New Roman"/>
      <w:b/>
      <w:bCs/>
      <w:sz w:val="26"/>
      <w:szCs w:val="26"/>
    </w:rPr>
  </w:style>
  <w:style w:type="paragraph" w:styleId="Heading4">
    <w:name w:val="heading 4"/>
    <w:basedOn w:val="Normal"/>
    <w:next w:val="Normal"/>
    <w:qFormat/>
    <w:rsid w:val="00B36D3E"/>
    <w:pPr>
      <w:keepNext/>
      <w:numPr>
        <w:ilvl w:val="3"/>
        <w:numId w:val="30"/>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unhideWhenUsed/>
    <w:qFormat/>
    <w:rsid w:val="00B36D3E"/>
    <w:pPr>
      <w:keepNext/>
      <w:keepLines/>
      <w:numPr>
        <w:ilvl w:val="4"/>
        <w:numId w:val="3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376C"/>
    <w:pPr>
      <w:keepNext/>
      <w:keepLines/>
      <w:numPr>
        <w:ilvl w:val="5"/>
        <w:numId w:val="3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376C"/>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376C"/>
    <w:pPr>
      <w:keepNext/>
      <w:keepLines/>
      <w:numPr>
        <w:ilvl w:val="7"/>
        <w:numId w:val="3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376C"/>
    <w:pPr>
      <w:keepNext/>
      <w:keepLines/>
      <w:numPr>
        <w:ilvl w:val="8"/>
        <w:numId w:val="3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695BCB"/>
    <w:rPr>
      <w:i w:val="0"/>
    </w:rPr>
  </w:style>
  <w:style w:type="character" w:customStyle="1" w:styleId="WW8Num4z0">
    <w:name w:val="WW8Num4z0"/>
    <w:rsid w:val="00695BCB"/>
    <w:rPr>
      <w:rFonts w:ascii="Symbol" w:hAnsi="Symbol"/>
    </w:rPr>
  </w:style>
  <w:style w:type="character" w:customStyle="1" w:styleId="WW8Num5z0">
    <w:name w:val="WW8Num5z0"/>
    <w:rsid w:val="00695BCB"/>
    <w:rPr>
      <w:rFonts w:ascii="Symbol" w:hAnsi="Symbol"/>
    </w:rPr>
  </w:style>
  <w:style w:type="character" w:customStyle="1" w:styleId="WW8Num6z0">
    <w:name w:val="WW8Num6z0"/>
    <w:rsid w:val="00695BCB"/>
    <w:rPr>
      <w:rFonts w:ascii="Times New Roman" w:hAnsi="Times New Roman" w:cs="Times New Roman"/>
      <w:b w:val="0"/>
      <w:bCs w:val="0"/>
      <w:i w:val="0"/>
      <w:iCs w:val="0"/>
      <w:sz w:val="16"/>
      <w:szCs w:val="16"/>
    </w:rPr>
  </w:style>
  <w:style w:type="character" w:customStyle="1" w:styleId="WW8Num7z0">
    <w:name w:val="WW8Num7z0"/>
    <w:rsid w:val="00695BCB"/>
    <w:rPr>
      <w:rFonts w:ascii="Times New Roman" w:hAnsi="Times New Roman" w:cs="Times New Roman"/>
      <w:b w:val="0"/>
      <w:bCs w:val="0"/>
      <w:i w:val="0"/>
      <w:iCs w:val="0"/>
      <w:color w:val="auto"/>
      <w:sz w:val="16"/>
      <w:szCs w:val="16"/>
    </w:rPr>
  </w:style>
  <w:style w:type="character" w:customStyle="1" w:styleId="WW8Num7z1">
    <w:name w:val="WW8Num7z1"/>
    <w:rsid w:val="00695BCB"/>
    <w:rPr>
      <w:rFonts w:cs="Times New Roman"/>
    </w:rPr>
  </w:style>
  <w:style w:type="character" w:customStyle="1" w:styleId="WW8Num9z0">
    <w:name w:val="WW8Num9z0"/>
    <w:rsid w:val="00695BCB"/>
    <w:rPr>
      <w:rFonts w:ascii="Georgia" w:hAnsi="Georgia"/>
    </w:rPr>
  </w:style>
  <w:style w:type="character" w:customStyle="1" w:styleId="WW8Num10z0">
    <w:name w:val="WW8Num10z0"/>
    <w:rsid w:val="00695BCB"/>
    <w:rPr>
      <w:rFonts w:ascii="Symbol" w:hAnsi="Symbol"/>
    </w:rPr>
  </w:style>
  <w:style w:type="character" w:customStyle="1" w:styleId="WW8Num10z1">
    <w:name w:val="WW8Num10z1"/>
    <w:rsid w:val="00695BCB"/>
    <w:rPr>
      <w:rFonts w:ascii="Courier New" w:hAnsi="Courier New" w:cs="Courier New"/>
    </w:rPr>
  </w:style>
  <w:style w:type="character" w:customStyle="1" w:styleId="WW8Num10z2">
    <w:name w:val="WW8Num10z2"/>
    <w:rsid w:val="00695BCB"/>
    <w:rPr>
      <w:rFonts w:ascii="Wingdings" w:hAnsi="Wingdings"/>
    </w:rPr>
  </w:style>
  <w:style w:type="character" w:customStyle="1" w:styleId="WW8Num11z0">
    <w:name w:val="WW8Num11z0"/>
    <w:rsid w:val="00695BCB"/>
    <w:rPr>
      <w:rFonts w:ascii="Symbol" w:hAnsi="Symbol"/>
    </w:rPr>
  </w:style>
  <w:style w:type="character" w:customStyle="1" w:styleId="WW8Num11z1">
    <w:name w:val="WW8Num11z1"/>
    <w:rsid w:val="00695BCB"/>
    <w:rPr>
      <w:rFonts w:ascii="Courier New" w:hAnsi="Courier New" w:cs="Courier New"/>
    </w:rPr>
  </w:style>
  <w:style w:type="character" w:customStyle="1" w:styleId="WW8Num11z2">
    <w:name w:val="WW8Num11z2"/>
    <w:rsid w:val="00695BCB"/>
    <w:rPr>
      <w:rFonts w:ascii="Wingdings" w:hAnsi="Wingdings"/>
    </w:rPr>
  </w:style>
  <w:style w:type="character" w:customStyle="1" w:styleId="WW8Num13z0">
    <w:name w:val="WW8Num13z0"/>
    <w:rsid w:val="00695BCB"/>
    <w:rPr>
      <w:rFonts w:ascii="Symbol" w:hAnsi="Symbol"/>
    </w:rPr>
  </w:style>
  <w:style w:type="character" w:customStyle="1" w:styleId="WW8Num13z1">
    <w:name w:val="WW8Num13z1"/>
    <w:rsid w:val="00695BCB"/>
    <w:rPr>
      <w:rFonts w:ascii="Courier New" w:hAnsi="Courier New" w:cs="Courier New"/>
    </w:rPr>
  </w:style>
  <w:style w:type="character" w:customStyle="1" w:styleId="WW8Num13z2">
    <w:name w:val="WW8Num13z2"/>
    <w:rsid w:val="00695BCB"/>
    <w:rPr>
      <w:rFonts w:ascii="Wingdings" w:hAnsi="Wingdings"/>
    </w:rPr>
  </w:style>
  <w:style w:type="character" w:customStyle="1" w:styleId="Fontepargpadro2">
    <w:name w:val="Fonte parág. padrão2"/>
    <w:rsid w:val="00695BCB"/>
  </w:style>
  <w:style w:type="character" w:customStyle="1" w:styleId="WW8Num2z0">
    <w:name w:val="WW8Num2z0"/>
    <w:rsid w:val="00695BCB"/>
    <w:rPr>
      <w:rFonts w:ascii="Symbol" w:hAnsi="Symbol"/>
    </w:rPr>
  </w:style>
  <w:style w:type="character" w:customStyle="1" w:styleId="WW8Num2z1">
    <w:name w:val="WW8Num2z1"/>
    <w:rsid w:val="00695BCB"/>
    <w:rPr>
      <w:rFonts w:ascii="Courier New" w:hAnsi="Courier New" w:cs="Courier New"/>
    </w:rPr>
  </w:style>
  <w:style w:type="character" w:customStyle="1" w:styleId="WW8Num2z2">
    <w:name w:val="WW8Num2z2"/>
    <w:rsid w:val="00695BCB"/>
    <w:rPr>
      <w:rFonts w:ascii="Wingdings" w:hAnsi="Wingdings"/>
    </w:rPr>
  </w:style>
  <w:style w:type="character" w:customStyle="1" w:styleId="WW8Num5z1">
    <w:name w:val="WW8Num5z1"/>
    <w:rsid w:val="00695BCB"/>
    <w:rPr>
      <w:rFonts w:ascii="Courier New" w:hAnsi="Courier New" w:cs="Courier New"/>
    </w:rPr>
  </w:style>
  <w:style w:type="character" w:customStyle="1" w:styleId="WW8Num5z2">
    <w:name w:val="WW8Num5z2"/>
    <w:rsid w:val="00695BCB"/>
    <w:rPr>
      <w:rFonts w:ascii="Wingdings" w:hAnsi="Wingdings"/>
    </w:rPr>
  </w:style>
  <w:style w:type="character" w:customStyle="1" w:styleId="Fontepargpadro1">
    <w:name w:val="Fonte parág. padrão1"/>
    <w:rsid w:val="00695BCB"/>
  </w:style>
  <w:style w:type="character" w:customStyle="1" w:styleId="Refdecomentrio1">
    <w:name w:val="Ref. de comentário1"/>
    <w:basedOn w:val="Fontepargpadro1"/>
    <w:rsid w:val="00695BCB"/>
    <w:rPr>
      <w:sz w:val="16"/>
      <w:szCs w:val="16"/>
    </w:rPr>
  </w:style>
  <w:style w:type="character" w:customStyle="1" w:styleId="Caracteresdenotaderodap">
    <w:name w:val="Caracteres de nota de rodapé"/>
    <w:basedOn w:val="Fontepargpadro1"/>
    <w:rsid w:val="00695BCB"/>
    <w:rPr>
      <w:vertAlign w:val="superscript"/>
    </w:rPr>
  </w:style>
  <w:style w:type="character" w:customStyle="1" w:styleId="Refdenotaderodap1">
    <w:name w:val="Ref. de nota de rodapé1"/>
    <w:rsid w:val="00695BCB"/>
    <w:rPr>
      <w:vertAlign w:val="superscript"/>
    </w:rPr>
  </w:style>
  <w:style w:type="character" w:customStyle="1" w:styleId="Caracteresdenotadefim">
    <w:name w:val="Caracteres de nota de fim"/>
    <w:rsid w:val="00695BCB"/>
    <w:rPr>
      <w:vertAlign w:val="superscript"/>
    </w:rPr>
  </w:style>
  <w:style w:type="character" w:customStyle="1" w:styleId="WW-Caracteresdenotadefim">
    <w:name w:val="WW-Caracteres de nota de fim"/>
    <w:rsid w:val="00695BCB"/>
  </w:style>
  <w:style w:type="character" w:customStyle="1" w:styleId="Refdecomentrio2">
    <w:name w:val="Ref. de comentário2"/>
    <w:basedOn w:val="Fontepargpadro2"/>
    <w:rsid w:val="00695BCB"/>
    <w:rPr>
      <w:sz w:val="16"/>
      <w:szCs w:val="16"/>
    </w:rPr>
  </w:style>
  <w:style w:type="character" w:customStyle="1" w:styleId="mw-headline">
    <w:name w:val="mw-headline"/>
    <w:basedOn w:val="Fontepargpadro2"/>
    <w:rsid w:val="00695BCB"/>
  </w:style>
  <w:style w:type="character" w:styleId="Hyperlink">
    <w:name w:val="Hyperlink"/>
    <w:basedOn w:val="Fontepargpadro2"/>
    <w:uiPriority w:val="99"/>
    <w:rsid w:val="00695BCB"/>
    <w:rPr>
      <w:color w:val="0000FF"/>
      <w:u w:val="single"/>
    </w:rPr>
  </w:style>
  <w:style w:type="character" w:styleId="PageNumber">
    <w:name w:val="page number"/>
    <w:basedOn w:val="Fontepargpadro2"/>
    <w:rsid w:val="00695BCB"/>
  </w:style>
  <w:style w:type="character" w:customStyle="1" w:styleId="apple-style-span">
    <w:name w:val="apple-style-span"/>
    <w:basedOn w:val="Fontepargpadro2"/>
    <w:rsid w:val="00695BCB"/>
  </w:style>
  <w:style w:type="character" w:customStyle="1" w:styleId="apple-converted-space">
    <w:name w:val="apple-converted-space"/>
    <w:basedOn w:val="Fontepargpadro2"/>
    <w:rsid w:val="00695BCB"/>
  </w:style>
  <w:style w:type="paragraph" w:customStyle="1" w:styleId="Ttulo2">
    <w:name w:val="Título2"/>
    <w:basedOn w:val="Normal"/>
    <w:next w:val="BodyText"/>
    <w:rsid w:val="00695BCB"/>
    <w:pPr>
      <w:keepNext/>
      <w:spacing w:before="240" w:after="120"/>
    </w:pPr>
    <w:rPr>
      <w:rFonts w:cs="Lohit Hindi"/>
      <w:sz w:val="28"/>
      <w:szCs w:val="28"/>
    </w:rPr>
  </w:style>
  <w:style w:type="paragraph" w:styleId="BodyText">
    <w:name w:val="Body Text"/>
    <w:basedOn w:val="Normal"/>
    <w:rsid w:val="00695BCB"/>
    <w:pPr>
      <w:spacing w:after="120"/>
    </w:pPr>
  </w:style>
  <w:style w:type="paragraph" w:styleId="List">
    <w:name w:val="List"/>
    <w:basedOn w:val="BodyText"/>
    <w:rsid w:val="00695BCB"/>
    <w:rPr>
      <w:rFonts w:cs="Tahoma"/>
    </w:rPr>
  </w:style>
  <w:style w:type="paragraph" w:customStyle="1" w:styleId="Legenda2">
    <w:name w:val="Legenda2"/>
    <w:basedOn w:val="Normal"/>
    <w:rsid w:val="00695BCB"/>
    <w:pPr>
      <w:suppressLineNumbers/>
      <w:spacing w:before="120" w:after="120"/>
    </w:pPr>
    <w:rPr>
      <w:rFonts w:cs="Lohit Hindi"/>
      <w:i/>
      <w:iCs/>
    </w:rPr>
  </w:style>
  <w:style w:type="paragraph" w:customStyle="1" w:styleId="ndice">
    <w:name w:val="Índice"/>
    <w:basedOn w:val="Normal"/>
    <w:rsid w:val="00695BCB"/>
    <w:pPr>
      <w:suppressLineNumbers/>
    </w:pPr>
    <w:rPr>
      <w:rFonts w:cs="Tahoma"/>
    </w:rPr>
  </w:style>
  <w:style w:type="paragraph" w:customStyle="1" w:styleId="Ttulo1">
    <w:name w:val="Título1"/>
    <w:basedOn w:val="Normal"/>
    <w:next w:val="BodyText"/>
    <w:rsid w:val="00695BCB"/>
    <w:pPr>
      <w:keepNext/>
      <w:spacing w:before="240" w:after="120"/>
    </w:pPr>
    <w:rPr>
      <w:rFonts w:eastAsia="SimSun" w:cs="Tahoma"/>
      <w:sz w:val="28"/>
      <w:szCs w:val="28"/>
    </w:rPr>
  </w:style>
  <w:style w:type="paragraph" w:customStyle="1" w:styleId="Legenda1">
    <w:name w:val="Legenda1"/>
    <w:basedOn w:val="Normal"/>
    <w:rsid w:val="00695BCB"/>
    <w:pPr>
      <w:suppressLineNumbers/>
      <w:spacing w:before="120" w:after="120"/>
    </w:pPr>
    <w:rPr>
      <w:rFonts w:cs="Tahoma"/>
      <w:i/>
      <w:iCs/>
    </w:rPr>
  </w:style>
  <w:style w:type="paragraph" w:customStyle="1" w:styleId="Textodecomentrio1">
    <w:name w:val="Texto de comentário1"/>
    <w:basedOn w:val="Normal"/>
    <w:rsid w:val="00695BCB"/>
    <w:pPr>
      <w:widowControl/>
      <w:suppressAutoHyphens w:val="0"/>
    </w:pPr>
    <w:rPr>
      <w:rFonts w:ascii="Times New Roman" w:eastAsia="Times New Roman" w:hAnsi="Times New Roman"/>
      <w:sz w:val="20"/>
      <w:szCs w:val="20"/>
    </w:rPr>
  </w:style>
  <w:style w:type="paragraph" w:styleId="FootnoteText">
    <w:name w:val="footnote text"/>
    <w:basedOn w:val="Normal"/>
    <w:rsid w:val="00695BCB"/>
    <w:pPr>
      <w:widowControl/>
      <w:suppressAutoHyphens w:val="0"/>
    </w:pPr>
    <w:rPr>
      <w:rFonts w:ascii="Times New Roman" w:eastAsia="Times New Roman" w:hAnsi="Times New Roman"/>
      <w:sz w:val="20"/>
      <w:szCs w:val="20"/>
    </w:rPr>
  </w:style>
  <w:style w:type="paragraph" w:styleId="BalloonText">
    <w:name w:val="Balloon Text"/>
    <w:basedOn w:val="Normal"/>
    <w:rsid w:val="00695BCB"/>
    <w:rPr>
      <w:rFonts w:ascii="Tahoma" w:hAnsi="Tahoma" w:cs="Tahoma"/>
      <w:sz w:val="16"/>
      <w:szCs w:val="16"/>
    </w:rPr>
  </w:style>
  <w:style w:type="paragraph" w:customStyle="1" w:styleId="Estruturadodocumento1">
    <w:name w:val="Estrutura do documento1"/>
    <w:basedOn w:val="Normal"/>
    <w:rsid w:val="00695BCB"/>
    <w:pPr>
      <w:shd w:val="clear" w:color="auto" w:fill="000080"/>
    </w:pPr>
    <w:rPr>
      <w:rFonts w:ascii="Tahoma" w:hAnsi="Tahoma" w:cs="Tahoma"/>
      <w:sz w:val="20"/>
      <w:szCs w:val="20"/>
    </w:rPr>
  </w:style>
  <w:style w:type="paragraph" w:styleId="NormalWeb">
    <w:name w:val="Normal (Web)"/>
    <w:basedOn w:val="Normal"/>
    <w:uiPriority w:val="99"/>
    <w:rsid w:val="00695BCB"/>
    <w:pPr>
      <w:widowControl/>
      <w:suppressAutoHyphens w:val="0"/>
      <w:spacing w:before="280" w:after="280"/>
    </w:pPr>
    <w:rPr>
      <w:rFonts w:ascii="Times New Roman" w:eastAsia="Times New Roman" w:hAnsi="Times New Roman"/>
    </w:rPr>
  </w:style>
  <w:style w:type="paragraph" w:customStyle="1" w:styleId="Contedodetabela">
    <w:name w:val="Conteúdo de tabela"/>
    <w:basedOn w:val="Normal"/>
    <w:rsid w:val="00695BCB"/>
    <w:pPr>
      <w:suppressLineNumbers/>
    </w:pPr>
  </w:style>
  <w:style w:type="paragraph" w:customStyle="1" w:styleId="Ttulodetabela">
    <w:name w:val="Título de tabela"/>
    <w:basedOn w:val="Contedodetabela"/>
    <w:rsid w:val="00695BCB"/>
    <w:pPr>
      <w:jc w:val="center"/>
    </w:pPr>
    <w:rPr>
      <w:b/>
      <w:bCs/>
    </w:rPr>
  </w:style>
  <w:style w:type="paragraph" w:customStyle="1" w:styleId="MapadoDocumento1">
    <w:name w:val="Mapa do Documento1"/>
    <w:basedOn w:val="Normal"/>
    <w:rsid w:val="00695BCB"/>
    <w:pPr>
      <w:shd w:val="clear" w:color="auto" w:fill="000080"/>
    </w:pPr>
    <w:rPr>
      <w:rFonts w:ascii="Tahoma" w:hAnsi="Tahoma" w:cs="Tahoma"/>
      <w:sz w:val="20"/>
      <w:szCs w:val="20"/>
    </w:rPr>
  </w:style>
  <w:style w:type="paragraph" w:customStyle="1" w:styleId="Textodecomentrio2">
    <w:name w:val="Texto de comentário2"/>
    <w:basedOn w:val="Normal"/>
    <w:rsid w:val="00695BCB"/>
    <w:rPr>
      <w:sz w:val="20"/>
      <w:szCs w:val="20"/>
    </w:rPr>
  </w:style>
  <w:style w:type="paragraph" w:styleId="CommentSubject">
    <w:name w:val="annotation subject"/>
    <w:basedOn w:val="Textodecomentrio2"/>
    <w:next w:val="Textodecomentrio2"/>
    <w:rsid w:val="00695BCB"/>
    <w:rPr>
      <w:b/>
      <w:bCs/>
    </w:rPr>
  </w:style>
  <w:style w:type="paragraph" w:styleId="TOC1">
    <w:name w:val="toc 1"/>
    <w:basedOn w:val="Normal"/>
    <w:next w:val="Normal"/>
    <w:uiPriority w:val="39"/>
    <w:rsid w:val="00B0449C"/>
    <w:pPr>
      <w:spacing w:before="120"/>
    </w:pPr>
    <w:rPr>
      <w:b/>
      <w:caps/>
      <w:szCs w:val="22"/>
    </w:rPr>
  </w:style>
  <w:style w:type="paragraph" w:styleId="TOC2">
    <w:name w:val="toc 2"/>
    <w:basedOn w:val="Normal"/>
    <w:next w:val="Normal"/>
    <w:uiPriority w:val="39"/>
    <w:rsid w:val="00B0449C"/>
    <w:pPr>
      <w:tabs>
        <w:tab w:val="right" w:leader="dot" w:pos="9060"/>
      </w:tabs>
      <w:ind w:left="240"/>
    </w:pPr>
    <w:rPr>
      <w:smallCaps/>
      <w:noProof/>
    </w:rPr>
  </w:style>
  <w:style w:type="paragraph" w:styleId="TOC3">
    <w:name w:val="toc 3"/>
    <w:basedOn w:val="Normal"/>
    <w:next w:val="Normal"/>
    <w:uiPriority w:val="39"/>
    <w:rsid w:val="00B0449C"/>
    <w:pPr>
      <w:tabs>
        <w:tab w:val="right" w:leader="dot" w:pos="9060"/>
      </w:tabs>
      <w:ind w:left="480"/>
    </w:pPr>
    <w:rPr>
      <w:i/>
      <w:noProof/>
    </w:rPr>
  </w:style>
  <w:style w:type="paragraph" w:styleId="Header">
    <w:name w:val="header"/>
    <w:basedOn w:val="Normal"/>
    <w:rsid w:val="00695BCB"/>
    <w:pPr>
      <w:tabs>
        <w:tab w:val="center" w:pos="4252"/>
        <w:tab w:val="right" w:pos="8504"/>
      </w:tabs>
    </w:pPr>
  </w:style>
  <w:style w:type="paragraph" w:styleId="Footer">
    <w:name w:val="footer"/>
    <w:basedOn w:val="Normal"/>
    <w:rsid w:val="00695BCB"/>
    <w:pPr>
      <w:tabs>
        <w:tab w:val="center" w:pos="4252"/>
        <w:tab w:val="right" w:pos="8504"/>
      </w:tabs>
    </w:pPr>
  </w:style>
  <w:style w:type="paragraph" w:customStyle="1" w:styleId="figurecaption">
    <w:name w:val="figure caption"/>
    <w:rsid w:val="00695BCB"/>
    <w:pPr>
      <w:numPr>
        <w:numId w:val="3"/>
      </w:numPr>
      <w:suppressAutoHyphens/>
      <w:spacing w:before="80" w:after="200"/>
      <w:jc w:val="center"/>
    </w:pPr>
    <w:rPr>
      <w:rFonts w:eastAsia="SimSun"/>
      <w:sz w:val="16"/>
      <w:szCs w:val="16"/>
      <w:lang w:val="en-US" w:eastAsia="ar-SA"/>
    </w:rPr>
  </w:style>
  <w:style w:type="paragraph" w:customStyle="1" w:styleId="Figure">
    <w:name w:val="Figure"/>
    <w:basedOn w:val="Normal"/>
    <w:rsid w:val="00695BCB"/>
    <w:pPr>
      <w:widowControl/>
      <w:tabs>
        <w:tab w:val="left" w:pos="720"/>
      </w:tabs>
      <w:spacing w:before="120"/>
      <w:jc w:val="center"/>
    </w:pPr>
    <w:rPr>
      <w:rFonts w:ascii="Times" w:eastAsia="Times New Roman" w:hAnsi="Times"/>
      <w:szCs w:val="20"/>
    </w:rPr>
  </w:style>
  <w:style w:type="paragraph" w:customStyle="1" w:styleId="references">
    <w:name w:val="references"/>
    <w:rsid w:val="00695BCB"/>
    <w:pPr>
      <w:numPr>
        <w:numId w:val="2"/>
      </w:numPr>
      <w:suppressAutoHyphens/>
      <w:spacing w:after="50" w:line="180" w:lineRule="exact"/>
      <w:jc w:val="both"/>
    </w:pPr>
    <w:rPr>
      <w:rFonts w:eastAsia="MS Mincho"/>
      <w:sz w:val="16"/>
      <w:szCs w:val="16"/>
      <w:lang w:val="en-US" w:eastAsia="ar-SA"/>
    </w:rPr>
  </w:style>
  <w:style w:type="paragraph" w:customStyle="1" w:styleId="tablehead">
    <w:name w:val="table head"/>
    <w:rsid w:val="00695BCB"/>
    <w:pPr>
      <w:numPr>
        <w:numId w:val="5"/>
      </w:numPr>
      <w:suppressAutoHyphens/>
      <w:spacing w:before="240" w:after="120" w:line="216" w:lineRule="auto"/>
      <w:jc w:val="center"/>
    </w:pPr>
    <w:rPr>
      <w:rFonts w:eastAsia="SimSun"/>
      <w:smallCaps/>
      <w:sz w:val="16"/>
      <w:szCs w:val="16"/>
      <w:lang w:val="en-US" w:eastAsia="ar-SA"/>
    </w:rPr>
  </w:style>
  <w:style w:type="paragraph" w:customStyle="1" w:styleId="PargrafodaLista1">
    <w:name w:val="Parágrafo da Lista1"/>
    <w:basedOn w:val="Normal"/>
    <w:rsid w:val="00695BCB"/>
    <w:pPr>
      <w:widowControl/>
      <w:suppressAutoHyphens w:val="0"/>
      <w:ind w:left="720"/>
    </w:pPr>
    <w:rPr>
      <w:rFonts w:ascii="Times New Roman" w:eastAsia="Times New Roman" w:hAnsi="Times New Roman"/>
    </w:rPr>
  </w:style>
  <w:style w:type="paragraph" w:styleId="TOC4">
    <w:name w:val="toc 4"/>
    <w:basedOn w:val="ndice"/>
    <w:uiPriority w:val="39"/>
    <w:rsid w:val="00695BCB"/>
    <w:pPr>
      <w:suppressLineNumbers w:val="0"/>
      <w:ind w:left="720"/>
    </w:pPr>
    <w:rPr>
      <w:rFonts w:asciiTheme="minorHAnsi" w:hAnsiTheme="minorHAnsi" w:cs="Times New Roman"/>
      <w:sz w:val="18"/>
      <w:szCs w:val="18"/>
    </w:rPr>
  </w:style>
  <w:style w:type="paragraph" w:styleId="TOC5">
    <w:name w:val="toc 5"/>
    <w:basedOn w:val="ndice"/>
    <w:rsid w:val="00695BCB"/>
    <w:pPr>
      <w:suppressLineNumbers w:val="0"/>
      <w:ind w:left="960"/>
    </w:pPr>
    <w:rPr>
      <w:rFonts w:asciiTheme="minorHAnsi" w:hAnsiTheme="minorHAnsi" w:cs="Times New Roman"/>
      <w:sz w:val="18"/>
      <w:szCs w:val="18"/>
    </w:rPr>
  </w:style>
  <w:style w:type="paragraph" w:styleId="TOC6">
    <w:name w:val="toc 6"/>
    <w:basedOn w:val="ndice"/>
    <w:rsid w:val="00695BCB"/>
    <w:pPr>
      <w:suppressLineNumbers w:val="0"/>
      <w:ind w:left="1200"/>
    </w:pPr>
    <w:rPr>
      <w:rFonts w:asciiTheme="minorHAnsi" w:hAnsiTheme="minorHAnsi" w:cs="Times New Roman"/>
      <w:sz w:val="18"/>
      <w:szCs w:val="18"/>
    </w:rPr>
  </w:style>
  <w:style w:type="paragraph" w:styleId="TOC7">
    <w:name w:val="toc 7"/>
    <w:basedOn w:val="ndice"/>
    <w:rsid w:val="00695BCB"/>
    <w:pPr>
      <w:suppressLineNumbers w:val="0"/>
      <w:ind w:left="1440"/>
    </w:pPr>
    <w:rPr>
      <w:rFonts w:asciiTheme="minorHAnsi" w:hAnsiTheme="minorHAnsi" w:cs="Times New Roman"/>
      <w:sz w:val="18"/>
      <w:szCs w:val="18"/>
    </w:rPr>
  </w:style>
  <w:style w:type="paragraph" w:styleId="TOC8">
    <w:name w:val="toc 8"/>
    <w:basedOn w:val="ndice"/>
    <w:rsid w:val="00695BCB"/>
    <w:pPr>
      <w:suppressLineNumbers w:val="0"/>
      <w:ind w:left="1680"/>
    </w:pPr>
    <w:rPr>
      <w:rFonts w:asciiTheme="minorHAnsi" w:hAnsiTheme="minorHAnsi" w:cs="Times New Roman"/>
      <w:sz w:val="18"/>
      <w:szCs w:val="18"/>
    </w:rPr>
  </w:style>
  <w:style w:type="paragraph" w:styleId="TOC9">
    <w:name w:val="toc 9"/>
    <w:basedOn w:val="ndice"/>
    <w:rsid w:val="00695BCB"/>
    <w:pPr>
      <w:suppressLineNumbers w:val="0"/>
      <w:ind w:left="1920"/>
    </w:pPr>
    <w:rPr>
      <w:rFonts w:asciiTheme="minorHAnsi" w:hAnsiTheme="minorHAnsi" w:cs="Times New Roman"/>
      <w:sz w:val="18"/>
      <w:szCs w:val="18"/>
    </w:rPr>
  </w:style>
  <w:style w:type="paragraph" w:customStyle="1" w:styleId="Sumrio10">
    <w:name w:val="Sumário 10"/>
    <w:basedOn w:val="ndice"/>
    <w:rsid w:val="00695BCB"/>
    <w:pPr>
      <w:tabs>
        <w:tab w:val="right" w:leader="dot" w:pos="7091"/>
      </w:tabs>
      <w:ind w:left="2547"/>
    </w:pPr>
  </w:style>
  <w:style w:type="paragraph" w:styleId="DocumentMap">
    <w:name w:val="Document Map"/>
    <w:basedOn w:val="Normal"/>
    <w:link w:val="DocumentMapChar"/>
    <w:uiPriority w:val="99"/>
    <w:semiHidden/>
    <w:unhideWhenUsed/>
    <w:rsid w:val="00410B9C"/>
    <w:rPr>
      <w:rFonts w:ascii="Tahoma" w:hAnsi="Tahoma" w:cs="Tahoma"/>
      <w:sz w:val="16"/>
      <w:szCs w:val="16"/>
    </w:rPr>
  </w:style>
  <w:style w:type="character" w:customStyle="1" w:styleId="DocumentMapChar">
    <w:name w:val="Document Map Char"/>
    <w:basedOn w:val="DefaultParagraphFont"/>
    <w:link w:val="DocumentMap"/>
    <w:uiPriority w:val="99"/>
    <w:semiHidden/>
    <w:rsid w:val="00410B9C"/>
    <w:rPr>
      <w:rFonts w:ascii="Tahoma" w:eastAsia="DejaVu Sans" w:hAnsi="Tahoma" w:cs="Tahoma"/>
      <w:kern w:val="1"/>
      <w:sz w:val="16"/>
      <w:szCs w:val="16"/>
      <w:lang w:eastAsia="ar-SA"/>
    </w:rPr>
  </w:style>
  <w:style w:type="character" w:styleId="PlaceholderText">
    <w:name w:val="Placeholder Text"/>
    <w:basedOn w:val="DefaultParagraphFont"/>
    <w:uiPriority w:val="99"/>
    <w:semiHidden/>
    <w:rsid w:val="00B26EE7"/>
    <w:rPr>
      <w:color w:val="808080"/>
    </w:rPr>
  </w:style>
  <w:style w:type="paragraph" w:styleId="ListParagraph">
    <w:name w:val="List Paragraph"/>
    <w:basedOn w:val="Normal"/>
    <w:uiPriority w:val="34"/>
    <w:qFormat/>
    <w:rsid w:val="00B36D3E"/>
    <w:pPr>
      <w:ind w:left="720"/>
      <w:contextualSpacing/>
    </w:pPr>
  </w:style>
  <w:style w:type="table" w:styleId="TableGrid">
    <w:name w:val="Table Grid"/>
    <w:basedOn w:val="TableNormal"/>
    <w:uiPriority w:val="59"/>
    <w:rsid w:val="00C567C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B36D3E"/>
    <w:pPr>
      <w:suppressAutoHyphens/>
    </w:pPr>
    <w:rPr>
      <w:rFonts w:ascii="Calibri" w:eastAsia="Calibri" w:hAnsi="Calibri" w:cs="Calibri"/>
      <w:sz w:val="22"/>
      <w:szCs w:val="22"/>
      <w:lang w:eastAsia="ar-SA"/>
    </w:rPr>
  </w:style>
  <w:style w:type="paragraph" w:customStyle="1" w:styleId="NormalIP">
    <w:name w:val="Normal IP"/>
    <w:basedOn w:val="Normal"/>
    <w:link w:val="NormalIPChar"/>
    <w:qFormat/>
    <w:rsid w:val="00B36D3E"/>
    <w:pPr>
      <w:suppressAutoHyphens w:val="0"/>
      <w:autoSpaceDE w:val="0"/>
      <w:autoSpaceDN w:val="0"/>
    </w:pPr>
    <w:rPr>
      <w:rFonts w:eastAsia="Times New Roman"/>
      <w:kern w:val="0"/>
      <w:lang w:eastAsia="pt-BR"/>
    </w:rPr>
  </w:style>
  <w:style w:type="character" w:customStyle="1" w:styleId="NormalIPChar">
    <w:name w:val="Normal IP Char"/>
    <w:link w:val="NormalIP"/>
    <w:rsid w:val="00B36D3E"/>
    <w:rPr>
      <w:rFonts w:ascii="Arial" w:hAnsi="Arial"/>
      <w:sz w:val="24"/>
      <w:szCs w:val="24"/>
    </w:rPr>
  </w:style>
  <w:style w:type="character" w:styleId="CommentReference">
    <w:name w:val="annotation reference"/>
    <w:basedOn w:val="DefaultParagraphFont"/>
    <w:uiPriority w:val="99"/>
    <w:semiHidden/>
    <w:unhideWhenUsed/>
    <w:rsid w:val="00A12B31"/>
    <w:rPr>
      <w:sz w:val="16"/>
      <w:szCs w:val="16"/>
    </w:rPr>
  </w:style>
  <w:style w:type="paragraph" w:styleId="CommentText">
    <w:name w:val="annotation text"/>
    <w:basedOn w:val="Normal"/>
    <w:link w:val="CommentTextChar"/>
    <w:uiPriority w:val="99"/>
    <w:semiHidden/>
    <w:unhideWhenUsed/>
    <w:rsid w:val="00A12B31"/>
    <w:rPr>
      <w:sz w:val="20"/>
      <w:szCs w:val="20"/>
    </w:rPr>
  </w:style>
  <w:style w:type="character" w:customStyle="1" w:styleId="CommentTextChar">
    <w:name w:val="Comment Text Char"/>
    <w:basedOn w:val="DefaultParagraphFont"/>
    <w:link w:val="CommentText"/>
    <w:uiPriority w:val="99"/>
    <w:semiHidden/>
    <w:rsid w:val="00A12B31"/>
    <w:rPr>
      <w:rFonts w:ascii="Nimbus Roman No9 L" w:eastAsia="DejaVu Sans" w:hAnsi="Nimbus Roman No9 L"/>
      <w:kern w:val="1"/>
      <w:lang w:eastAsia="ar-SA"/>
    </w:rPr>
  </w:style>
  <w:style w:type="paragraph" w:styleId="TOCHeading">
    <w:name w:val="TOC Heading"/>
    <w:basedOn w:val="Heading1"/>
    <w:next w:val="Normal"/>
    <w:uiPriority w:val="39"/>
    <w:unhideWhenUsed/>
    <w:qFormat/>
    <w:rsid w:val="00B36D3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character" w:styleId="Strong">
    <w:name w:val="Strong"/>
    <w:basedOn w:val="DefaultParagraphFont"/>
    <w:uiPriority w:val="22"/>
    <w:qFormat/>
    <w:rsid w:val="00B36D3E"/>
    <w:rPr>
      <w:b/>
      <w:bCs/>
    </w:rPr>
  </w:style>
  <w:style w:type="paragraph" w:styleId="Quote">
    <w:name w:val="Quote"/>
    <w:basedOn w:val="Normal"/>
    <w:next w:val="Normal"/>
    <w:link w:val="QuoteChar"/>
    <w:uiPriority w:val="29"/>
    <w:qFormat/>
    <w:rsid w:val="00B36D3E"/>
    <w:rPr>
      <w:i/>
      <w:iCs/>
      <w:color w:val="000000" w:themeColor="text1"/>
    </w:rPr>
  </w:style>
  <w:style w:type="character" w:customStyle="1" w:styleId="QuoteChar">
    <w:name w:val="Quote Char"/>
    <w:basedOn w:val="DefaultParagraphFont"/>
    <w:link w:val="Quote"/>
    <w:uiPriority w:val="29"/>
    <w:rsid w:val="00B36D3E"/>
    <w:rPr>
      <w:rFonts w:ascii="Nimbus Roman No9 L" w:eastAsia="DejaVu Sans" w:hAnsi="Nimbus Roman No9 L"/>
      <w:i/>
      <w:iCs/>
      <w:color w:val="000000" w:themeColor="text1"/>
      <w:kern w:val="1"/>
      <w:sz w:val="24"/>
      <w:szCs w:val="24"/>
      <w:lang w:eastAsia="ar-SA"/>
    </w:rPr>
  </w:style>
  <w:style w:type="character" w:customStyle="1" w:styleId="Heading5Char">
    <w:name w:val="Heading 5 Char"/>
    <w:basedOn w:val="DefaultParagraphFont"/>
    <w:link w:val="Heading5"/>
    <w:uiPriority w:val="9"/>
    <w:rsid w:val="00B36D3E"/>
    <w:rPr>
      <w:rFonts w:asciiTheme="majorHAnsi" w:eastAsiaTheme="majorEastAsia" w:hAnsiTheme="majorHAnsi" w:cstheme="majorBidi"/>
      <w:color w:val="243F60" w:themeColor="accent1" w:themeShade="7F"/>
      <w:kern w:val="1"/>
      <w:sz w:val="24"/>
      <w:szCs w:val="24"/>
      <w:lang w:eastAsia="ar-SA"/>
    </w:rPr>
  </w:style>
  <w:style w:type="paragraph" w:customStyle="1" w:styleId="TtuloIP">
    <w:name w:val="Título IP"/>
    <w:basedOn w:val="Title"/>
    <w:link w:val="TtuloIPChar"/>
    <w:autoRedefine/>
    <w:qFormat/>
    <w:rsid w:val="00B36D3E"/>
    <w:pPr>
      <w:pBdr>
        <w:bottom w:val="none" w:sz="0" w:space="0" w:color="auto"/>
      </w:pBdr>
      <w:suppressAutoHyphens w:val="0"/>
      <w:autoSpaceDE w:val="0"/>
      <w:autoSpaceDN w:val="0"/>
      <w:spacing w:after="720"/>
      <w:contextualSpacing w:val="0"/>
      <w:jc w:val="center"/>
      <w:outlineLvl w:val="0"/>
    </w:pPr>
    <w:rPr>
      <w:rFonts w:ascii="Arial" w:eastAsia="Times New Roman" w:hAnsi="Arial" w:cs="Arial"/>
      <w:b/>
      <w:bCs/>
      <w:caps/>
      <w:color w:val="000000"/>
      <w:spacing w:val="0"/>
      <w:sz w:val="24"/>
      <w:szCs w:val="24"/>
      <w:lang w:eastAsia="pt-BR"/>
    </w:rPr>
  </w:style>
  <w:style w:type="character" w:customStyle="1" w:styleId="TtuloIPChar">
    <w:name w:val="Título IP Char"/>
    <w:link w:val="TtuloIP"/>
    <w:rsid w:val="00B36D3E"/>
    <w:rPr>
      <w:rFonts w:ascii="Arial" w:hAnsi="Arial" w:cs="Arial"/>
      <w:b/>
      <w:bCs/>
      <w:caps/>
      <w:color w:val="000000"/>
      <w:kern w:val="28"/>
      <w:sz w:val="24"/>
      <w:szCs w:val="24"/>
    </w:rPr>
  </w:style>
  <w:style w:type="paragraph" w:styleId="Title">
    <w:name w:val="Title"/>
    <w:basedOn w:val="Normal"/>
    <w:next w:val="Normal"/>
    <w:link w:val="TitleChar"/>
    <w:uiPriority w:val="10"/>
    <w:qFormat/>
    <w:rsid w:val="00B36D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6D3E"/>
    <w:rPr>
      <w:rFonts w:asciiTheme="majorHAnsi" w:eastAsiaTheme="majorEastAsia" w:hAnsiTheme="majorHAnsi" w:cstheme="majorBidi"/>
      <w:color w:val="17365D" w:themeColor="text2" w:themeShade="BF"/>
      <w:spacing w:val="5"/>
      <w:kern w:val="28"/>
      <w:sz w:val="52"/>
      <w:szCs w:val="52"/>
      <w:lang w:eastAsia="ar-SA"/>
    </w:rPr>
  </w:style>
  <w:style w:type="paragraph" w:styleId="EndnoteText">
    <w:name w:val="endnote text"/>
    <w:basedOn w:val="Normal"/>
    <w:link w:val="EndnoteTextChar"/>
    <w:uiPriority w:val="99"/>
    <w:unhideWhenUsed/>
    <w:rsid w:val="00CC2782"/>
  </w:style>
  <w:style w:type="character" w:customStyle="1" w:styleId="EndnoteTextChar">
    <w:name w:val="Endnote Text Char"/>
    <w:basedOn w:val="DefaultParagraphFont"/>
    <w:link w:val="EndnoteText"/>
    <w:uiPriority w:val="99"/>
    <w:rsid w:val="00CC2782"/>
    <w:rPr>
      <w:rFonts w:ascii="Nimbus Roman No9 L" w:eastAsia="DejaVu Sans" w:hAnsi="Nimbus Roman No9 L"/>
      <w:kern w:val="1"/>
      <w:sz w:val="24"/>
      <w:szCs w:val="24"/>
      <w:lang w:eastAsia="ar-SA"/>
    </w:rPr>
  </w:style>
  <w:style w:type="character" w:styleId="EndnoteReference">
    <w:name w:val="endnote reference"/>
    <w:basedOn w:val="DefaultParagraphFont"/>
    <w:uiPriority w:val="99"/>
    <w:unhideWhenUsed/>
    <w:rsid w:val="00CC2782"/>
    <w:rPr>
      <w:vertAlign w:val="superscript"/>
    </w:rPr>
  </w:style>
  <w:style w:type="character" w:customStyle="1" w:styleId="Heading2Char">
    <w:name w:val="Heading 2 Char"/>
    <w:basedOn w:val="DefaultParagraphFont"/>
    <w:link w:val="Heading2"/>
    <w:rsid w:val="00B36D3E"/>
    <w:rPr>
      <w:rFonts w:ascii="Arial" w:hAnsi="Arial" w:cs="Arial"/>
      <w:b/>
      <w:bCs/>
      <w:i/>
      <w:iCs/>
      <w:kern w:val="1"/>
      <w:sz w:val="28"/>
      <w:szCs w:val="28"/>
      <w:lang w:eastAsia="ar-SA"/>
    </w:rPr>
  </w:style>
  <w:style w:type="character" w:customStyle="1" w:styleId="Heading3Char">
    <w:name w:val="Heading 3 Char"/>
    <w:basedOn w:val="DefaultParagraphFont"/>
    <w:link w:val="Heading3"/>
    <w:rsid w:val="00B36D3E"/>
    <w:rPr>
      <w:rFonts w:ascii="Arial" w:hAnsi="Arial" w:cs="Arial"/>
      <w:b/>
      <w:bCs/>
      <w:kern w:val="1"/>
      <w:sz w:val="26"/>
      <w:szCs w:val="26"/>
      <w:lang w:eastAsia="ar-SA"/>
    </w:rPr>
  </w:style>
  <w:style w:type="character" w:customStyle="1" w:styleId="Heading1Char">
    <w:name w:val="Heading 1 Char"/>
    <w:basedOn w:val="DefaultParagraphFont"/>
    <w:link w:val="Heading1"/>
    <w:uiPriority w:val="9"/>
    <w:rsid w:val="00772634"/>
    <w:rPr>
      <w:rFonts w:ascii="Arial" w:hAnsi="Arial" w:cs="Arial"/>
      <w:b/>
      <w:bCs/>
      <w:kern w:val="1"/>
      <w:sz w:val="32"/>
      <w:szCs w:val="32"/>
      <w:lang w:eastAsia="ar-SA"/>
    </w:rPr>
  </w:style>
  <w:style w:type="paragraph" w:styleId="Subtitle">
    <w:name w:val="Subtitle"/>
    <w:basedOn w:val="Normal"/>
    <w:next w:val="Normal"/>
    <w:link w:val="SubtitleChar"/>
    <w:uiPriority w:val="11"/>
    <w:qFormat/>
    <w:rsid w:val="00B36D3E"/>
    <w:pPr>
      <w:jc w:val="center"/>
    </w:pPr>
    <w:rPr>
      <w:sz w:val="22"/>
      <w:szCs w:val="22"/>
    </w:rPr>
  </w:style>
  <w:style w:type="character" w:customStyle="1" w:styleId="SubtitleChar">
    <w:name w:val="Subtitle Char"/>
    <w:basedOn w:val="DefaultParagraphFont"/>
    <w:link w:val="Subtitle"/>
    <w:uiPriority w:val="11"/>
    <w:rsid w:val="00B36D3E"/>
    <w:rPr>
      <w:rFonts w:ascii="Arial" w:eastAsia="DejaVu Sans" w:hAnsi="Arial" w:cs="Arial"/>
      <w:kern w:val="1"/>
      <w:sz w:val="22"/>
      <w:szCs w:val="22"/>
      <w:lang w:eastAsia="ar-SA"/>
    </w:rPr>
  </w:style>
  <w:style w:type="paragraph" w:styleId="Caption">
    <w:name w:val="caption"/>
    <w:basedOn w:val="Subtitle"/>
    <w:next w:val="Normal"/>
    <w:uiPriority w:val="35"/>
    <w:unhideWhenUsed/>
    <w:qFormat/>
    <w:rsid w:val="00FC3C70"/>
    <w:rPr>
      <w:b/>
    </w:rPr>
  </w:style>
  <w:style w:type="character" w:customStyle="1" w:styleId="Heading6Char">
    <w:name w:val="Heading 6 Char"/>
    <w:basedOn w:val="DefaultParagraphFont"/>
    <w:link w:val="Heading6"/>
    <w:uiPriority w:val="9"/>
    <w:semiHidden/>
    <w:rsid w:val="0012376C"/>
    <w:rPr>
      <w:rFonts w:asciiTheme="majorHAnsi" w:eastAsiaTheme="majorEastAsia" w:hAnsiTheme="majorHAnsi" w:cstheme="majorBidi"/>
      <w:i/>
      <w:iCs/>
      <w:color w:val="243F60" w:themeColor="accent1" w:themeShade="7F"/>
      <w:kern w:val="1"/>
      <w:sz w:val="24"/>
      <w:szCs w:val="24"/>
      <w:lang w:eastAsia="ar-SA"/>
    </w:rPr>
  </w:style>
  <w:style w:type="character" w:customStyle="1" w:styleId="Heading7Char">
    <w:name w:val="Heading 7 Char"/>
    <w:basedOn w:val="DefaultParagraphFont"/>
    <w:link w:val="Heading7"/>
    <w:uiPriority w:val="9"/>
    <w:semiHidden/>
    <w:rsid w:val="0012376C"/>
    <w:rPr>
      <w:rFonts w:asciiTheme="majorHAnsi" w:eastAsiaTheme="majorEastAsia" w:hAnsiTheme="majorHAnsi" w:cstheme="majorBidi"/>
      <w:i/>
      <w:iCs/>
      <w:color w:val="404040" w:themeColor="text1" w:themeTint="BF"/>
      <w:kern w:val="1"/>
      <w:sz w:val="24"/>
      <w:szCs w:val="24"/>
      <w:lang w:eastAsia="ar-SA"/>
    </w:rPr>
  </w:style>
  <w:style w:type="character" w:customStyle="1" w:styleId="Heading8Char">
    <w:name w:val="Heading 8 Char"/>
    <w:basedOn w:val="DefaultParagraphFont"/>
    <w:link w:val="Heading8"/>
    <w:uiPriority w:val="9"/>
    <w:semiHidden/>
    <w:rsid w:val="0012376C"/>
    <w:rPr>
      <w:rFonts w:asciiTheme="majorHAnsi" w:eastAsiaTheme="majorEastAsia" w:hAnsiTheme="majorHAnsi" w:cstheme="majorBidi"/>
      <w:color w:val="404040" w:themeColor="text1" w:themeTint="BF"/>
      <w:kern w:val="1"/>
      <w:lang w:eastAsia="ar-SA"/>
    </w:rPr>
  </w:style>
  <w:style w:type="character" w:customStyle="1" w:styleId="Heading9Char">
    <w:name w:val="Heading 9 Char"/>
    <w:basedOn w:val="DefaultParagraphFont"/>
    <w:link w:val="Heading9"/>
    <w:uiPriority w:val="9"/>
    <w:semiHidden/>
    <w:rsid w:val="0012376C"/>
    <w:rPr>
      <w:rFonts w:asciiTheme="majorHAnsi" w:eastAsiaTheme="majorEastAsia" w:hAnsiTheme="majorHAnsi" w:cstheme="majorBidi"/>
      <w:i/>
      <w:iCs/>
      <w:color w:val="404040" w:themeColor="text1" w:themeTint="BF"/>
      <w:kern w:val="1"/>
      <w:lang w:eastAsia="ar-SA"/>
    </w:rPr>
  </w:style>
  <w:style w:type="paragraph" w:customStyle="1" w:styleId="Heading1semnumerao">
    <w:name w:val="Heading 1 sem numeração"/>
    <w:basedOn w:val="Heading1"/>
    <w:link w:val="Heading1semnumeraoChar"/>
    <w:qFormat/>
    <w:rsid w:val="006A6BA8"/>
    <w:pPr>
      <w:numPr>
        <w:numId w:val="0"/>
      </w:numPr>
    </w:pPr>
    <w:rPr>
      <w:sz w:val="24"/>
      <w:szCs w:val="24"/>
    </w:rPr>
  </w:style>
  <w:style w:type="character" w:customStyle="1" w:styleId="Heading1semnumeraoChar">
    <w:name w:val="Heading 1 sem numeração Char"/>
    <w:basedOn w:val="Heading1Char"/>
    <w:link w:val="Heading1semnumerao"/>
    <w:rsid w:val="006A6BA8"/>
    <w:rPr>
      <w:rFonts w:ascii="Arial" w:hAnsi="Arial" w:cs="Arial"/>
      <w:b/>
      <w:bCs/>
      <w:kern w:val="1"/>
      <w:sz w:val="24"/>
      <w:szCs w:val="24"/>
      <w:lang w:eastAsia="ar-SA"/>
    </w:rPr>
  </w:style>
  <w:style w:type="paragraph" w:styleId="Revision">
    <w:name w:val="Revision"/>
    <w:hidden/>
    <w:uiPriority w:val="99"/>
    <w:semiHidden/>
    <w:rsid w:val="00163371"/>
    <w:rPr>
      <w:rFonts w:ascii="Nimbus Roman No9 L" w:eastAsia="DejaVu Sans" w:hAnsi="Nimbus Roman No9 L"/>
      <w:kern w:val="1"/>
      <w:sz w:val="24"/>
      <w:szCs w:val="24"/>
      <w:lang w:eastAsia="ar-SA"/>
    </w:rPr>
  </w:style>
  <w:style w:type="paragraph" w:styleId="Bibliography">
    <w:name w:val="Bibliography"/>
    <w:basedOn w:val="Normal"/>
    <w:next w:val="Normal"/>
    <w:uiPriority w:val="37"/>
    <w:unhideWhenUsed/>
    <w:rsid w:val="00F65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452806">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
    <w:div w:id="685255204">
      <w:bodyDiv w:val="1"/>
      <w:marLeft w:val="0"/>
      <w:marRight w:val="0"/>
      <w:marTop w:val="0"/>
      <w:marBottom w:val="0"/>
      <w:divBdr>
        <w:top w:val="none" w:sz="0" w:space="0" w:color="auto"/>
        <w:left w:val="none" w:sz="0" w:space="0" w:color="auto"/>
        <w:bottom w:val="none" w:sz="0" w:space="0" w:color="auto"/>
        <w:right w:val="none" w:sz="0" w:space="0" w:color="auto"/>
      </w:divBdr>
    </w:div>
    <w:div w:id="987562792">
      <w:bodyDiv w:val="1"/>
      <w:marLeft w:val="0"/>
      <w:marRight w:val="0"/>
      <w:marTop w:val="0"/>
      <w:marBottom w:val="0"/>
      <w:divBdr>
        <w:top w:val="none" w:sz="0" w:space="0" w:color="auto"/>
        <w:left w:val="none" w:sz="0" w:space="0" w:color="auto"/>
        <w:bottom w:val="none" w:sz="0" w:space="0" w:color="auto"/>
        <w:right w:val="none" w:sz="0" w:space="0" w:color="auto"/>
      </w:divBdr>
    </w:div>
    <w:div w:id="1120417966">
      <w:bodyDiv w:val="1"/>
      <w:marLeft w:val="0"/>
      <w:marRight w:val="0"/>
      <w:marTop w:val="0"/>
      <w:marBottom w:val="0"/>
      <w:divBdr>
        <w:top w:val="none" w:sz="0" w:space="0" w:color="auto"/>
        <w:left w:val="none" w:sz="0" w:space="0" w:color="auto"/>
        <w:bottom w:val="none" w:sz="0" w:space="0" w:color="auto"/>
        <w:right w:val="none" w:sz="0" w:space="0" w:color="auto"/>
      </w:divBdr>
    </w:div>
    <w:div w:id="1708679635">
      <w:bodyDiv w:val="1"/>
      <w:marLeft w:val="0"/>
      <w:marRight w:val="0"/>
      <w:marTop w:val="0"/>
      <w:marBottom w:val="0"/>
      <w:divBdr>
        <w:top w:val="none" w:sz="0" w:space="0" w:color="auto"/>
        <w:left w:val="none" w:sz="0" w:space="0" w:color="auto"/>
        <w:bottom w:val="none" w:sz="0" w:space="0" w:color="auto"/>
        <w:right w:val="none" w:sz="0" w:space="0" w:color="auto"/>
      </w:divBdr>
    </w:div>
    <w:div w:id="20820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All05</b:Tag>
    <b:SourceType>Book</b:SourceType>
    <b:Guid>{0E2928FA-9FC7-47D3-91ED-5FFD7CEC8F96}</b:Guid>
    <b:Author>
      <b:Author>
        <b:NameList>
          <b:Person>
            <b:Last>Allen</b:Last>
            <b:First>David</b:First>
          </b:Person>
        </b:NameList>
      </b:Author>
    </b:Author>
    <b:Title>A arte de fazer acontecer</b:Title>
    <b:Year>2005</b:Year>
    <b:City>Rio de Janeiro</b:City>
    <b:Publisher>Campus</b:Publisher>
    <b:Edition>2a</b:Edition>
    <b:LCID>pt-BR</b:LCID>
    <b:StandardNumber>8535219080</b:StandardNumber>
    <b:Pages>300</b:Pages>
    <b:RefOrder>1</b:RefOrder>
  </b:Source>
</b:Sources>
</file>

<file path=customXml/itemProps1.xml><?xml version="1.0" encoding="utf-8"?>
<ds:datastoreItem xmlns:ds="http://schemas.openxmlformats.org/officeDocument/2006/customXml" ds:itemID="{3A534363-6434-4F4E-AD88-E60CD505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16</Pages>
  <Words>1609</Words>
  <Characters>8689</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MINISTÉRIO DA DEFESA</vt:lpstr>
      <vt:lpstr>MINISTÉRIO DA DEFESA</vt:lpstr>
    </vt:vector>
  </TitlesOfParts>
  <Company>Microsoft</Company>
  <LinksUpToDate>false</LinksUpToDate>
  <CharactersWithSpaces>10278</CharactersWithSpaces>
  <SharedDoc>false</SharedDoc>
  <HLinks>
    <vt:vector size="186" baseType="variant">
      <vt:variant>
        <vt:i4>2752620</vt:i4>
      </vt:variant>
      <vt:variant>
        <vt:i4>93</vt:i4>
      </vt:variant>
      <vt:variant>
        <vt:i4>0</vt:i4>
      </vt:variant>
      <vt:variant>
        <vt:i4>5</vt:i4>
      </vt:variant>
      <vt:variant>
        <vt:lpwstr>http://news.cnet.com/2100-1001-963005.html</vt:lpwstr>
      </vt:variant>
      <vt:variant>
        <vt:lpwstr/>
      </vt:variant>
      <vt:variant>
        <vt:i4>3670065</vt:i4>
      </vt:variant>
      <vt:variant>
        <vt:i4>90</vt:i4>
      </vt:variant>
      <vt:variant>
        <vt:i4>0</vt:i4>
      </vt:variant>
      <vt:variant>
        <vt:i4>5</vt:i4>
      </vt:variant>
      <vt:variant>
        <vt:lpwstr>http://www.zdnet.com/blog/security/coordinated-russia-vs-georgia-cyber-attack-in-progress/1670</vt:lpwstr>
      </vt:variant>
      <vt:variant>
        <vt:lpwstr/>
      </vt:variant>
      <vt:variant>
        <vt:i4>1572873</vt:i4>
      </vt:variant>
      <vt:variant>
        <vt:i4>87</vt:i4>
      </vt:variant>
      <vt:variant>
        <vt:i4>0</vt:i4>
      </vt:variant>
      <vt:variant>
        <vt:i4>5</vt:i4>
      </vt:variant>
      <vt:variant>
        <vt:lpwstr>http://www.eweek.com/c/a/Security/PayPal-PostFinance-Hit-by-DoS-Attacks-CounterAttack-in-Progress-860335/</vt:lpwstr>
      </vt:variant>
      <vt:variant>
        <vt:lpwstr/>
      </vt:variant>
      <vt:variant>
        <vt:i4>4259865</vt:i4>
      </vt:variant>
      <vt:variant>
        <vt:i4>84</vt:i4>
      </vt:variant>
      <vt:variant>
        <vt:i4>0</vt:i4>
      </vt:variant>
      <vt:variant>
        <vt:i4>5</vt:i4>
      </vt:variant>
      <vt:variant>
        <vt:lpwstr>http://www.foxnews.com/story/0,2933,55382,00.html</vt:lpwstr>
      </vt:variant>
      <vt:variant>
        <vt:lpwstr/>
      </vt:variant>
      <vt:variant>
        <vt:i4>8126560</vt:i4>
      </vt:variant>
      <vt:variant>
        <vt:i4>81</vt:i4>
      </vt:variant>
      <vt:variant>
        <vt:i4>0</vt:i4>
      </vt:variant>
      <vt:variant>
        <vt:i4>5</vt:i4>
      </vt:variant>
      <vt:variant>
        <vt:lpwstr>http://tecnologia.terra.com.br/noticias/0,,OI5592929-EI15608,00-Em+dia+de+ataques+hackers+derrubam+sites+de+varios+bancos.html</vt:lpwstr>
      </vt:variant>
      <vt:variant>
        <vt:lpwstr/>
      </vt:variant>
      <vt:variant>
        <vt:i4>1835056</vt:i4>
      </vt:variant>
      <vt:variant>
        <vt:i4>77</vt:i4>
      </vt:variant>
      <vt:variant>
        <vt:i4>0</vt:i4>
      </vt:variant>
      <vt:variant>
        <vt:i4>5</vt:i4>
      </vt:variant>
      <vt:variant>
        <vt:lpwstr/>
      </vt:variant>
      <vt:variant>
        <vt:lpwstr>_Toc295053219</vt:lpwstr>
      </vt:variant>
      <vt:variant>
        <vt:i4>1835056</vt:i4>
      </vt:variant>
      <vt:variant>
        <vt:i4>74</vt:i4>
      </vt:variant>
      <vt:variant>
        <vt:i4>0</vt:i4>
      </vt:variant>
      <vt:variant>
        <vt:i4>5</vt:i4>
      </vt:variant>
      <vt:variant>
        <vt:lpwstr/>
      </vt:variant>
      <vt:variant>
        <vt:lpwstr>_Toc295053219</vt:lpwstr>
      </vt:variant>
      <vt:variant>
        <vt:i4>1638448</vt:i4>
      </vt:variant>
      <vt:variant>
        <vt:i4>71</vt:i4>
      </vt:variant>
      <vt:variant>
        <vt:i4>0</vt:i4>
      </vt:variant>
      <vt:variant>
        <vt:i4>5</vt:i4>
      </vt:variant>
      <vt:variant>
        <vt:lpwstr/>
      </vt:variant>
      <vt:variant>
        <vt:lpwstr>_Toc295053247</vt:lpwstr>
      </vt:variant>
      <vt:variant>
        <vt:i4>2031664</vt:i4>
      </vt:variant>
      <vt:variant>
        <vt:i4>68</vt:i4>
      </vt:variant>
      <vt:variant>
        <vt:i4>0</vt:i4>
      </vt:variant>
      <vt:variant>
        <vt:i4>5</vt:i4>
      </vt:variant>
      <vt:variant>
        <vt:lpwstr/>
      </vt:variant>
      <vt:variant>
        <vt:lpwstr>_Toc295053220</vt:lpwstr>
      </vt:variant>
      <vt:variant>
        <vt:i4>2031664</vt:i4>
      </vt:variant>
      <vt:variant>
        <vt:i4>65</vt:i4>
      </vt:variant>
      <vt:variant>
        <vt:i4>0</vt:i4>
      </vt:variant>
      <vt:variant>
        <vt:i4>5</vt:i4>
      </vt:variant>
      <vt:variant>
        <vt:lpwstr/>
      </vt:variant>
      <vt:variant>
        <vt:lpwstr>_Toc295053220</vt:lpwstr>
      </vt:variant>
      <vt:variant>
        <vt:i4>2031664</vt:i4>
      </vt:variant>
      <vt:variant>
        <vt:i4>62</vt:i4>
      </vt:variant>
      <vt:variant>
        <vt:i4>0</vt:i4>
      </vt:variant>
      <vt:variant>
        <vt:i4>5</vt:i4>
      </vt:variant>
      <vt:variant>
        <vt:lpwstr/>
      </vt:variant>
      <vt:variant>
        <vt:lpwstr>_Toc295053220</vt:lpwstr>
      </vt:variant>
      <vt:variant>
        <vt:i4>2031664</vt:i4>
      </vt:variant>
      <vt:variant>
        <vt:i4>59</vt:i4>
      </vt:variant>
      <vt:variant>
        <vt:i4>0</vt:i4>
      </vt:variant>
      <vt:variant>
        <vt:i4>5</vt:i4>
      </vt:variant>
      <vt:variant>
        <vt:lpwstr/>
      </vt:variant>
      <vt:variant>
        <vt:lpwstr>_Toc295053220</vt:lpwstr>
      </vt:variant>
      <vt:variant>
        <vt:i4>2031664</vt:i4>
      </vt:variant>
      <vt:variant>
        <vt:i4>56</vt:i4>
      </vt:variant>
      <vt:variant>
        <vt:i4>0</vt:i4>
      </vt:variant>
      <vt:variant>
        <vt:i4>5</vt:i4>
      </vt:variant>
      <vt:variant>
        <vt:lpwstr/>
      </vt:variant>
      <vt:variant>
        <vt:lpwstr>_Toc295053220</vt:lpwstr>
      </vt:variant>
      <vt:variant>
        <vt:i4>2031664</vt:i4>
      </vt:variant>
      <vt:variant>
        <vt:i4>53</vt:i4>
      </vt:variant>
      <vt:variant>
        <vt:i4>0</vt:i4>
      </vt:variant>
      <vt:variant>
        <vt:i4>5</vt:i4>
      </vt:variant>
      <vt:variant>
        <vt:lpwstr/>
      </vt:variant>
      <vt:variant>
        <vt:lpwstr>_Toc295053220</vt:lpwstr>
      </vt:variant>
      <vt:variant>
        <vt:i4>2031664</vt:i4>
      </vt:variant>
      <vt:variant>
        <vt:i4>50</vt:i4>
      </vt:variant>
      <vt:variant>
        <vt:i4>0</vt:i4>
      </vt:variant>
      <vt:variant>
        <vt:i4>5</vt:i4>
      </vt:variant>
      <vt:variant>
        <vt:lpwstr/>
      </vt:variant>
      <vt:variant>
        <vt:lpwstr>_Toc295053220</vt:lpwstr>
      </vt:variant>
      <vt:variant>
        <vt:i4>2031664</vt:i4>
      </vt:variant>
      <vt:variant>
        <vt:i4>47</vt:i4>
      </vt:variant>
      <vt:variant>
        <vt:i4>0</vt:i4>
      </vt:variant>
      <vt:variant>
        <vt:i4>5</vt:i4>
      </vt:variant>
      <vt:variant>
        <vt:lpwstr/>
      </vt:variant>
      <vt:variant>
        <vt:lpwstr>_Toc295053220</vt:lpwstr>
      </vt:variant>
      <vt:variant>
        <vt:i4>2031664</vt:i4>
      </vt:variant>
      <vt:variant>
        <vt:i4>44</vt:i4>
      </vt:variant>
      <vt:variant>
        <vt:i4>0</vt:i4>
      </vt:variant>
      <vt:variant>
        <vt:i4>5</vt:i4>
      </vt:variant>
      <vt:variant>
        <vt:lpwstr/>
      </vt:variant>
      <vt:variant>
        <vt:lpwstr>_Toc295053220</vt:lpwstr>
      </vt:variant>
      <vt:variant>
        <vt:i4>2031664</vt:i4>
      </vt:variant>
      <vt:variant>
        <vt:i4>41</vt:i4>
      </vt:variant>
      <vt:variant>
        <vt:i4>0</vt:i4>
      </vt:variant>
      <vt:variant>
        <vt:i4>5</vt:i4>
      </vt:variant>
      <vt:variant>
        <vt:lpwstr/>
      </vt:variant>
      <vt:variant>
        <vt:lpwstr>_Toc295053220</vt:lpwstr>
      </vt:variant>
      <vt:variant>
        <vt:i4>2031664</vt:i4>
      </vt:variant>
      <vt:variant>
        <vt:i4>38</vt:i4>
      </vt:variant>
      <vt:variant>
        <vt:i4>0</vt:i4>
      </vt:variant>
      <vt:variant>
        <vt:i4>5</vt:i4>
      </vt:variant>
      <vt:variant>
        <vt:lpwstr/>
      </vt:variant>
      <vt:variant>
        <vt:lpwstr>_Toc295053220</vt:lpwstr>
      </vt:variant>
      <vt:variant>
        <vt:i4>2031664</vt:i4>
      </vt:variant>
      <vt:variant>
        <vt:i4>35</vt:i4>
      </vt:variant>
      <vt:variant>
        <vt:i4>0</vt:i4>
      </vt:variant>
      <vt:variant>
        <vt:i4>5</vt:i4>
      </vt:variant>
      <vt:variant>
        <vt:lpwstr/>
      </vt:variant>
      <vt:variant>
        <vt:lpwstr>_Toc295053220</vt:lpwstr>
      </vt:variant>
      <vt:variant>
        <vt:i4>2031664</vt:i4>
      </vt:variant>
      <vt:variant>
        <vt:i4>32</vt:i4>
      </vt:variant>
      <vt:variant>
        <vt:i4>0</vt:i4>
      </vt:variant>
      <vt:variant>
        <vt:i4>5</vt:i4>
      </vt:variant>
      <vt:variant>
        <vt:lpwstr/>
      </vt:variant>
      <vt:variant>
        <vt:lpwstr>_Toc295053220</vt:lpwstr>
      </vt:variant>
      <vt:variant>
        <vt:i4>2031664</vt:i4>
      </vt:variant>
      <vt:variant>
        <vt:i4>29</vt:i4>
      </vt:variant>
      <vt:variant>
        <vt:i4>0</vt:i4>
      </vt:variant>
      <vt:variant>
        <vt:i4>5</vt:i4>
      </vt:variant>
      <vt:variant>
        <vt:lpwstr/>
      </vt:variant>
      <vt:variant>
        <vt:lpwstr>_Toc295053220</vt:lpwstr>
      </vt:variant>
      <vt:variant>
        <vt:i4>2031664</vt:i4>
      </vt:variant>
      <vt:variant>
        <vt:i4>26</vt:i4>
      </vt:variant>
      <vt:variant>
        <vt:i4>0</vt:i4>
      </vt:variant>
      <vt:variant>
        <vt:i4>5</vt:i4>
      </vt:variant>
      <vt:variant>
        <vt:lpwstr/>
      </vt:variant>
      <vt:variant>
        <vt:lpwstr>_Toc295053220</vt:lpwstr>
      </vt:variant>
      <vt:variant>
        <vt:i4>2031664</vt:i4>
      </vt:variant>
      <vt:variant>
        <vt:i4>23</vt:i4>
      </vt:variant>
      <vt:variant>
        <vt:i4>0</vt:i4>
      </vt:variant>
      <vt:variant>
        <vt:i4>5</vt:i4>
      </vt:variant>
      <vt:variant>
        <vt:lpwstr/>
      </vt:variant>
      <vt:variant>
        <vt:lpwstr>_Toc295053224</vt:lpwstr>
      </vt:variant>
      <vt:variant>
        <vt:i4>2031664</vt:i4>
      </vt:variant>
      <vt:variant>
        <vt:i4>20</vt:i4>
      </vt:variant>
      <vt:variant>
        <vt:i4>0</vt:i4>
      </vt:variant>
      <vt:variant>
        <vt:i4>5</vt:i4>
      </vt:variant>
      <vt:variant>
        <vt:lpwstr/>
      </vt:variant>
      <vt:variant>
        <vt:lpwstr>_Toc295053221</vt:lpwstr>
      </vt:variant>
      <vt:variant>
        <vt:i4>2031664</vt:i4>
      </vt:variant>
      <vt:variant>
        <vt:i4>17</vt:i4>
      </vt:variant>
      <vt:variant>
        <vt:i4>0</vt:i4>
      </vt:variant>
      <vt:variant>
        <vt:i4>5</vt:i4>
      </vt:variant>
      <vt:variant>
        <vt:lpwstr/>
      </vt:variant>
      <vt:variant>
        <vt:lpwstr>_Toc295053220</vt:lpwstr>
      </vt:variant>
      <vt:variant>
        <vt:i4>2031664</vt:i4>
      </vt:variant>
      <vt:variant>
        <vt:i4>14</vt:i4>
      </vt:variant>
      <vt:variant>
        <vt:i4>0</vt:i4>
      </vt:variant>
      <vt:variant>
        <vt:i4>5</vt:i4>
      </vt:variant>
      <vt:variant>
        <vt:lpwstr/>
      </vt:variant>
      <vt:variant>
        <vt:lpwstr>_Toc295053220</vt:lpwstr>
      </vt:variant>
      <vt:variant>
        <vt:i4>2031664</vt:i4>
      </vt:variant>
      <vt:variant>
        <vt:i4>11</vt:i4>
      </vt:variant>
      <vt:variant>
        <vt:i4>0</vt:i4>
      </vt:variant>
      <vt:variant>
        <vt:i4>5</vt:i4>
      </vt:variant>
      <vt:variant>
        <vt:lpwstr/>
      </vt:variant>
      <vt:variant>
        <vt:lpwstr>_Toc295053220</vt:lpwstr>
      </vt:variant>
      <vt:variant>
        <vt:i4>1835056</vt:i4>
      </vt:variant>
      <vt:variant>
        <vt:i4>8</vt:i4>
      </vt:variant>
      <vt:variant>
        <vt:i4>0</vt:i4>
      </vt:variant>
      <vt:variant>
        <vt:i4>5</vt:i4>
      </vt:variant>
      <vt:variant>
        <vt:lpwstr/>
      </vt:variant>
      <vt:variant>
        <vt:lpwstr>_Toc295053219</vt:lpwstr>
      </vt:variant>
      <vt:variant>
        <vt:i4>1835056</vt:i4>
      </vt:variant>
      <vt:variant>
        <vt:i4>5</vt:i4>
      </vt:variant>
      <vt:variant>
        <vt:i4>0</vt:i4>
      </vt:variant>
      <vt:variant>
        <vt:i4>5</vt:i4>
      </vt:variant>
      <vt:variant>
        <vt:lpwstr/>
      </vt:variant>
      <vt:variant>
        <vt:lpwstr>_Toc295053218</vt:lpwstr>
      </vt:variant>
      <vt:variant>
        <vt:i4>1835056</vt:i4>
      </vt:variant>
      <vt:variant>
        <vt:i4>2</vt:i4>
      </vt:variant>
      <vt:variant>
        <vt:i4>0</vt:i4>
      </vt:variant>
      <vt:variant>
        <vt:i4>5</vt:i4>
      </vt:variant>
      <vt:variant>
        <vt:lpwstr/>
      </vt:variant>
      <vt:variant>
        <vt:lpwstr>_Toc295053218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DEFESA</dc:title>
  <dc:creator>Moreira</dc:creator>
  <cp:lastModifiedBy>Rafael Anastácio Alves</cp:lastModifiedBy>
  <cp:revision>328</cp:revision>
  <cp:lastPrinted>2012-06-13T18:42:00Z</cp:lastPrinted>
  <dcterms:created xsi:type="dcterms:W3CDTF">2012-10-15T23:08:00Z</dcterms:created>
  <dcterms:modified xsi:type="dcterms:W3CDTF">2013-10-05T04:07:00Z</dcterms:modified>
</cp:coreProperties>
</file>